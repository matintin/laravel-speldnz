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272" w:rsidRPr="00A77692" w:rsidRDefault="00844272" w:rsidP="00844272">
      <w:pPr>
        <w:spacing w:after="0" w:line="240" w:lineRule="auto"/>
        <w:rPr>
          <w:rFonts w:eastAsia="Times New Roman" w:cs="Times New Roman"/>
          <w:b/>
          <w:sz w:val="24"/>
          <w:szCs w:val="24"/>
        </w:rPr>
      </w:pPr>
    </w:p>
    <w:p w:rsidR="00844272" w:rsidRPr="00A77692" w:rsidRDefault="00844272" w:rsidP="00844272">
      <w:pPr>
        <w:spacing w:after="0" w:line="240" w:lineRule="auto"/>
        <w:rPr>
          <w:rFonts w:eastAsia="Times New Roman" w:cs="Times New Roman"/>
          <w:b/>
          <w:sz w:val="24"/>
          <w:szCs w:val="24"/>
        </w:rPr>
      </w:pPr>
    </w:p>
    <w:p w:rsidR="00844272" w:rsidRPr="00A77692" w:rsidRDefault="00844272" w:rsidP="00844272">
      <w:pPr>
        <w:spacing w:after="0" w:line="240" w:lineRule="auto"/>
        <w:jc w:val="center"/>
        <w:rPr>
          <w:rFonts w:eastAsia="Times New Roman" w:cs="Times New Roman"/>
          <w:b/>
          <w:sz w:val="28"/>
          <w:szCs w:val="28"/>
        </w:rPr>
      </w:pPr>
      <w:r w:rsidRPr="00A77692">
        <w:rPr>
          <w:rFonts w:ascii="Comic Sans MS" w:eastAsia="Times New Roman" w:hAnsi="Comic Sans MS" w:cs="Times New Roman"/>
          <w:b/>
          <w:noProof/>
          <w:color w:val="000000"/>
          <w:sz w:val="28"/>
          <w:szCs w:val="28"/>
          <w:lang w:eastAsia="en-NZ"/>
        </w:rPr>
        <w:drawing>
          <wp:anchor distT="0" distB="0" distL="114300" distR="114300" simplePos="0" relativeHeight="251659264" behindDoc="1" locked="0" layoutInCell="1" allowOverlap="1" wp14:anchorId="6FA41231" wp14:editId="045ACB61">
            <wp:simplePos x="0" y="0"/>
            <wp:positionH relativeFrom="column">
              <wp:posOffset>0</wp:posOffset>
            </wp:positionH>
            <wp:positionV relativeFrom="paragraph">
              <wp:posOffset>1270</wp:posOffset>
            </wp:positionV>
            <wp:extent cx="791845" cy="715645"/>
            <wp:effectExtent l="0" t="0" r="8255" b="8255"/>
            <wp:wrapSquare wrapText="bothSides"/>
            <wp:docPr id="1" name="Picture 1" descr="Description: \\Desktop1-8414b6\Shared Documents\My Pictures\New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Desktop1-8414b6\Shared Documents\My Pictures\New 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845" cy="715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7692">
        <w:rPr>
          <w:rFonts w:eastAsia="Times New Roman" w:cs="Times New Roman"/>
          <w:b/>
          <w:sz w:val="28"/>
          <w:szCs w:val="28"/>
        </w:rPr>
        <w:t>CERTIFICATE COURSE IN SPECIFIC LEARNING DISABILITIES</w:t>
      </w:r>
    </w:p>
    <w:p w:rsidR="00844272" w:rsidRPr="00A77692" w:rsidRDefault="00844272" w:rsidP="00844272">
      <w:pPr>
        <w:spacing w:after="0" w:line="240" w:lineRule="auto"/>
        <w:jc w:val="center"/>
        <w:rPr>
          <w:rFonts w:eastAsia="Times New Roman" w:cs="Times New Roman"/>
          <w:b/>
          <w:sz w:val="28"/>
          <w:szCs w:val="28"/>
        </w:rPr>
      </w:pPr>
      <w:r w:rsidRPr="00A77692">
        <w:rPr>
          <w:rFonts w:eastAsia="Times New Roman" w:cs="Times New Roman"/>
          <w:b/>
          <w:sz w:val="28"/>
          <w:szCs w:val="28"/>
        </w:rPr>
        <w:t>Enrolment Form 2016</w:t>
      </w:r>
    </w:p>
    <w:p w:rsidR="00844272" w:rsidRPr="00A77692" w:rsidRDefault="00844272" w:rsidP="00844272">
      <w:pPr>
        <w:spacing w:after="0" w:line="240" w:lineRule="auto"/>
        <w:jc w:val="center"/>
        <w:rPr>
          <w:rFonts w:eastAsia="Times New Roman" w:cs="Times New Roman"/>
          <w:b/>
          <w:sz w:val="24"/>
          <w:szCs w:val="24"/>
        </w:rPr>
      </w:pPr>
    </w:p>
    <w:p w:rsidR="00844272" w:rsidRPr="00A77692" w:rsidRDefault="00844272" w:rsidP="00844272">
      <w:pPr>
        <w:tabs>
          <w:tab w:val="left" w:pos="2880"/>
        </w:tabs>
        <w:spacing w:after="0" w:line="240" w:lineRule="auto"/>
        <w:rPr>
          <w:rFonts w:eastAsia="Times New Roman" w:cs="Times New Roman"/>
          <w:sz w:val="24"/>
          <w:szCs w:val="24"/>
        </w:rPr>
      </w:pPr>
    </w:p>
    <w:p w:rsidR="00844272" w:rsidRDefault="00844272" w:rsidP="00844272">
      <w:pPr>
        <w:tabs>
          <w:tab w:val="left" w:pos="2880"/>
        </w:tabs>
        <w:spacing w:after="0" w:line="240" w:lineRule="auto"/>
        <w:rPr>
          <w:rFonts w:eastAsia="Times New Roman" w:cs="Times New Roman"/>
        </w:rPr>
      </w:pPr>
    </w:p>
    <w:p w:rsidR="00844272" w:rsidRPr="00A77692" w:rsidRDefault="00844272" w:rsidP="00844272">
      <w:pPr>
        <w:tabs>
          <w:tab w:val="left" w:pos="2880"/>
        </w:tabs>
        <w:spacing w:after="0" w:line="240" w:lineRule="auto"/>
        <w:rPr>
          <w:rFonts w:eastAsia="Times New Roman" w:cs="Times New Roman"/>
        </w:rPr>
      </w:pPr>
      <w:r>
        <w:rPr>
          <w:rFonts w:eastAsia="Times New Roman" w:cs="Times New Roman"/>
        </w:rPr>
        <w:t>T</w:t>
      </w:r>
      <w:r w:rsidRPr="00A77692">
        <w:rPr>
          <w:rFonts w:eastAsia="Times New Roman" w:cs="Times New Roman"/>
        </w:rPr>
        <w:t xml:space="preserve">his Application for Enrolment Form collects essential information and meets the requirements of the New Zealand Ministry of Education and other Government agencies. Please print your answers clearly, tick the appropriate boxes, sign and date the form; and </w:t>
      </w:r>
      <w:r>
        <w:rPr>
          <w:rFonts w:eastAsia="Times New Roman" w:cs="Times New Roman"/>
        </w:rPr>
        <w:t xml:space="preserve">enclose </w:t>
      </w:r>
      <w:r w:rsidRPr="00A77692">
        <w:rPr>
          <w:rFonts w:eastAsia="Times New Roman" w:cs="Times New Roman"/>
        </w:rPr>
        <w:t>verified copies of the documents as required.</w:t>
      </w:r>
    </w:p>
    <w:p w:rsidR="00844272" w:rsidRDefault="00844272" w:rsidP="00844272">
      <w:pPr>
        <w:tabs>
          <w:tab w:val="left" w:pos="2880"/>
        </w:tabs>
        <w:spacing w:after="0" w:line="240" w:lineRule="auto"/>
        <w:rPr>
          <w:rFonts w:eastAsia="Times New Roman" w:cs="Times New Roman"/>
          <w:b/>
          <w:sz w:val="20"/>
          <w:szCs w:val="20"/>
        </w:rPr>
      </w:pPr>
    </w:p>
    <w:p w:rsidR="00844272" w:rsidRPr="00A77692" w:rsidRDefault="00844272" w:rsidP="00844272">
      <w:pPr>
        <w:tabs>
          <w:tab w:val="left" w:pos="2880"/>
        </w:tabs>
        <w:spacing w:after="0" w:line="240" w:lineRule="auto"/>
        <w:rPr>
          <w:rFonts w:eastAsia="Times New Roman" w:cs="Times New Roman"/>
          <w:b/>
          <w:sz w:val="24"/>
          <w:szCs w:val="24"/>
        </w:rPr>
      </w:pPr>
      <w:r w:rsidRPr="00A77692">
        <w:rPr>
          <w:rFonts w:eastAsia="Times New Roman" w:cs="Times New Roman"/>
          <w:b/>
          <w:sz w:val="20"/>
          <w:szCs w:val="20"/>
        </w:rPr>
        <w:t xml:space="preserve">Your application cannot be processed unless you complete all sections and </w:t>
      </w:r>
      <w:r>
        <w:rPr>
          <w:rFonts w:eastAsia="Times New Roman" w:cs="Times New Roman"/>
          <w:b/>
          <w:sz w:val="20"/>
          <w:szCs w:val="20"/>
        </w:rPr>
        <w:t>enclose</w:t>
      </w:r>
      <w:r w:rsidRPr="00A77692">
        <w:rPr>
          <w:rFonts w:eastAsia="Times New Roman" w:cs="Times New Roman"/>
          <w:b/>
          <w:sz w:val="20"/>
          <w:szCs w:val="20"/>
        </w:rPr>
        <w:t xml:space="preserve"> verified documents</w:t>
      </w:r>
      <w:r>
        <w:rPr>
          <w:rFonts w:eastAsia="Times New Roman" w:cs="Times New Roman"/>
          <w:b/>
          <w:sz w:val="20"/>
          <w:szCs w:val="20"/>
        </w:rPr>
        <w:t xml:space="preserve">.  The form can be </w:t>
      </w:r>
      <w:r w:rsidRPr="00A77692">
        <w:rPr>
          <w:rFonts w:eastAsia="Times New Roman" w:cs="Times New Roman"/>
          <w:b/>
          <w:sz w:val="20"/>
          <w:szCs w:val="20"/>
        </w:rPr>
        <w:t>completed electronically</w:t>
      </w:r>
      <w:r w:rsidRPr="00A77692">
        <w:rPr>
          <w:rFonts w:ascii="Comic Sans MS" w:eastAsia="Times New Roman" w:hAnsi="Comic Sans MS" w:cs="Times New Roman"/>
          <w:sz w:val="20"/>
          <w:szCs w:val="20"/>
        </w:rPr>
        <w:t>.</w:t>
      </w:r>
      <w:r w:rsidRPr="00A77692">
        <w:rPr>
          <w:rFonts w:eastAsia="Times New Roman" w:cs="Times New Roman"/>
          <w:b/>
          <w:sz w:val="20"/>
          <w:szCs w:val="20"/>
        </w:rPr>
        <w:t xml:space="preserve"> </w:t>
      </w:r>
      <w:r>
        <w:rPr>
          <w:rFonts w:eastAsia="Times New Roman" w:cs="Times New Roman"/>
          <w:b/>
          <w:sz w:val="20"/>
          <w:szCs w:val="20"/>
        </w:rPr>
        <w:t>O</w:t>
      </w:r>
      <w:r w:rsidRPr="00A77692">
        <w:rPr>
          <w:rFonts w:eastAsia="Times New Roman" w:cs="Times New Roman"/>
          <w:b/>
          <w:sz w:val="20"/>
          <w:szCs w:val="20"/>
        </w:rPr>
        <w:t>nce completed, save, print off, sign</w:t>
      </w:r>
      <w:r>
        <w:rPr>
          <w:rFonts w:eastAsia="Times New Roman" w:cs="Times New Roman"/>
          <w:b/>
          <w:sz w:val="20"/>
          <w:szCs w:val="20"/>
        </w:rPr>
        <w:t xml:space="preserve"> and post with certified documentation to SPELD NZ</w:t>
      </w:r>
      <w:r w:rsidRPr="00A77692">
        <w:rPr>
          <w:rFonts w:eastAsia="Times New Roman" w:cs="Times New Roman"/>
          <w:b/>
          <w:sz w:val="24"/>
          <w:szCs w:val="24"/>
        </w:rPr>
        <w:t>.</w:t>
      </w:r>
    </w:p>
    <w:p w:rsidR="00844272" w:rsidRPr="00A77692" w:rsidRDefault="00844272" w:rsidP="00844272">
      <w:pPr>
        <w:tabs>
          <w:tab w:val="left" w:pos="2880"/>
        </w:tabs>
        <w:spacing w:after="0" w:line="240" w:lineRule="auto"/>
        <w:rPr>
          <w:rFonts w:eastAsia="Times New Roman" w:cs="Times New Roman"/>
          <w:b/>
          <w:sz w:val="24"/>
          <w:szCs w:val="24"/>
        </w:rPr>
      </w:pPr>
    </w:p>
    <w:p w:rsidR="00844272" w:rsidRPr="00A77692" w:rsidRDefault="00844272" w:rsidP="00844272">
      <w:pPr>
        <w:tabs>
          <w:tab w:val="left" w:pos="2880"/>
        </w:tabs>
        <w:spacing w:after="0" w:line="240" w:lineRule="auto"/>
        <w:rPr>
          <w:rFonts w:eastAsia="Times New Roman" w:cs="Times New Roman"/>
          <w:b/>
          <w:sz w:val="24"/>
          <w:szCs w:val="24"/>
        </w:rPr>
      </w:pPr>
      <w:r w:rsidRPr="00A77692">
        <w:rPr>
          <w:rFonts w:eastAsia="Times New Roman" w:cs="Times New Roman"/>
          <w:b/>
          <w:sz w:val="24"/>
          <w:szCs w:val="24"/>
        </w:rPr>
        <w:t xml:space="preserve">National Student Number/NZQA </w:t>
      </w:r>
    </w:p>
    <w:p w:rsidR="002D46FB" w:rsidRDefault="002D46FB" w:rsidP="00844272">
      <w:pPr>
        <w:tabs>
          <w:tab w:val="left" w:pos="2880"/>
        </w:tabs>
        <w:spacing w:after="0" w:line="240" w:lineRule="auto"/>
        <w:rPr>
          <w:rFonts w:eastAsia="Times New Roman" w:cs="Times New Roman"/>
        </w:rPr>
      </w:pPr>
    </w:p>
    <w:p w:rsidR="00844272" w:rsidRPr="00A77692" w:rsidRDefault="00844272" w:rsidP="00844272">
      <w:pPr>
        <w:tabs>
          <w:tab w:val="left" w:pos="2880"/>
        </w:tabs>
        <w:spacing w:after="0" w:line="240" w:lineRule="auto"/>
        <w:rPr>
          <w:rFonts w:eastAsia="Times New Roman" w:cs="Times New Roman"/>
        </w:rPr>
      </w:pPr>
      <w:r w:rsidRPr="00A77692">
        <w:rPr>
          <w:rFonts w:eastAsia="Times New Roman" w:cs="Times New Roman"/>
          <w:noProof/>
          <w:lang w:eastAsia="en-NZ"/>
        </w:rPr>
        <mc:AlternateContent>
          <mc:Choice Requires="wps">
            <w:drawing>
              <wp:anchor distT="0" distB="0" distL="114300" distR="114300" simplePos="0" relativeHeight="251660288" behindDoc="0" locked="0" layoutInCell="1" allowOverlap="1" wp14:anchorId="34779717" wp14:editId="6AEC222C">
                <wp:simplePos x="0" y="0"/>
                <wp:positionH relativeFrom="column">
                  <wp:posOffset>3333750</wp:posOffset>
                </wp:positionH>
                <wp:positionV relativeFrom="paragraph">
                  <wp:posOffset>112395</wp:posOffset>
                </wp:positionV>
                <wp:extent cx="1714500" cy="238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714500" cy="238125"/>
                        </a:xfrm>
                        <a:prstGeom prst="rect">
                          <a:avLst/>
                        </a:prstGeom>
                        <a:solidFill>
                          <a:sysClr val="window" lastClr="FFFFFF"/>
                        </a:solidFill>
                        <a:ln w="6350">
                          <a:solidFill>
                            <a:prstClr val="black"/>
                          </a:solidFill>
                        </a:ln>
                        <a:effectLst/>
                      </wps:spPr>
                      <wps:txbx>
                        <w:txbxContent>
                          <w:sdt>
                            <w:sdtPr>
                              <w:id w:val="1490287902"/>
                              <w:showingPlcHdr/>
                              <w:text/>
                            </w:sdtPr>
                            <w:sdtEndPr/>
                            <w:sdtContent>
                              <w:p w:rsidR="00844272" w:rsidRDefault="00EF374A" w:rsidP="00844272">
                                <w:r w:rsidRPr="00EF374A">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62.5pt;margin-top:8.85pt;width:1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" fillcolor="window" strokeweight=".5pt">
                <v:textbox>
                  <w:txbxContent>
                    <w:sdt>
                      <w:sdtPr>
                        <w:id w:val="1490287902"/>
                        <w:placeholder>
                          <w:docPart w:val="DefaultPlaceholder_1082065158"/>
                        </w:placeholder>
                        <w:showingPlcHdr/>
                        <w:text/>
                      </w:sdtPr>
                      <w:sdtContent>
                        <w:p w:rsidR="00844272" w:rsidRDefault="00EF374A" w:rsidP="00844272">
                          <w:r w:rsidRPr="00EF374A">
                            <w:rPr>
                              <w:rStyle w:val="PlaceholderText"/>
                            </w:rPr>
                            <w:t>Click here to enter text.</w:t>
                          </w:r>
                        </w:p>
                      </w:sdtContent>
                    </w:sdt>
                  </w:txbxContent>
                </v:textbox>
              </v:shape>
            </w:pict>
          </mc:Fallback>
        </mc:AlternateContent>
      </w:r>
      <w:r w:rsidRPr="00A77692">
        <w:rPr>
          <w:rFonts w:eastAsia="Times New Roman" w:cs="Times New Roman"/>
        </w:rPr>
        <w:t>Have you previously enrolled with NZQA?</w:t>
      </w:r>
    </w:p>
    <w:p w:rsidR="00844272" w:rsidRPr="00A77692" w:rsidRDefault="0061160F" w:rsidP="00844272">
      <w:pPr>
        <w:tabs>
          <w:tab w:val="left" w:pos="2880"/>
        </w:tabs>
        <w:spacing w:after="0" w:line="240" w:lineRule="auto"/>
        <w:rPr>
          <w:rFonts w:eastAsia="Times New Roman" w:cs="Times New Roman"/>
        </w:rPr>
      </w:pPr>
      <w:sdt>
        <w:sdtPr>
          <w:rPr>
            <w:rFonts w:eastAsia="Times New Roman" w:cs="Times New Roman"/>
          </w:rPr>
          <w:id w:val="-54702798"/>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 xml:space="preserve"> No     </w:t>
      </w:r>
      <w:sdt>
        <w:sdtPr>
          <w:rPr>
            <w:rFonts w:eastAsia="Times New Roman" w:cs="Times New Roman"/>
          </w:rPr>
          <w:id w:val="-761912188"/>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 xml:space="preserve"> Yes:  please provide your NSN/NZQA number:  </w:t>
      </w:r>
    </w:p>
    <w:p w:rsidR="00844272" w:rsidRPr="00A77692" w:rsidRDefault="00844272" w:rsidP="00844272">
      <w:pPr>
        <w:tabs>
          <w:tab w:val="left" w:pos="2880"/>
        </w:tabs>
        <w:spacing w:after="0" w:line="240" w:lineRule="auto"/>
        <w:rPr>
          <w:rFonts w:eastAsia="Times New Roman" w:cs="Times New Roman"/>
          <w:b/>
          <w:sz w:val="24"/>
          <w:szCs w:val="24"/>
        </w:rPr>
      </w:pPr>
    </w:p>
    <w:p w:rsidR="00844272" w:rsidRPr="00A77692" w:rsidRDefault="00844272" w:rsidP="00844272">
      <w:pPr>
        <w:tabs>
          <w:tab w:val="left" w:pos="2880"/>
        </w:tabs>
        <w:spacing w:after="0" w:line="240" w:lineRule="auto"/>
        <w:rPr>
          <w:rFonts w:eastAsia="Times New Roman" w:cs="Times New Roman"/>
          <w:b/>
          <w:sz w:val="20"/>
          <w:szCs w:val="20"/>
        </w:rPr>
      </w:pPr>
      <w:r w:rsidRPr="00A77692">
        <w:rPr>
          <w:rFonts w:eastAsia="Times New Roman" w:cs="Times New Roman"/>
          <w:b/>
          <w:sz w:val="24"/>
          <w:szCs w:val="24"/>
        </w:rPr>
        <w:t xml:space="preserve">Personal Details: </w:t>
      </w:r>
      <w:r w:rsidRPr="00A77692">
        <w:rPr>
          <w:rFonts w:eastAsia="Times New Roman" w:cs="Times New Roman"/>
          <w:b/>
          <w:sz w:val="20"/>
          <w:szCs w:val="20"/>
        </w:rPr>
        <w:t>Please supply legal names as shown on your passport, birth or marriage certificate.</w:t>
      </w:r>
    </w:p>
    <w:p w:rsidR="00844272" w:rsidRDefault="0061160F" w:rsidP="00844272">
      <w:pPr>
        <w:tabs>
          <w:tab w:val="left" w:pos="2880"/>
        </w:tabs>
        <w:spacing w:after="0" w:line="360" w:lineRule="auto"/>
        <w:rPr>
          <w:rFonts w:eastAsia="Times New Roman" w:cs="Times New Roman"/>
        </w:rPr>
      </w:pPr>
      <w:sdt>
        <w:sdtPr>
          <w:rPr>
            <w:rFonts w:eastAsia="Times New Roman" w:cs="Times New Roman"/>
          </w:rPr>
          <w:id w:val="-1393729801"/>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noProof/>
          <w:lang w:eastAsia="en-NZ"/>
        </w:rPr>
        <mc:AlternateContent>
          <mc:Choice Requires="wps">
            <w:drawing>
              <wp:anchor distT="0" distB="0" distL="114300" distR="114300" simplePos="0" relativeHeight="251661312" behindDoc="0" locked="0" layoutInCell="1" allowOverlap="1" wp14:anchorId="75CB652B" wp14:editId="16F52899">
                <wp:simplePos x="0" y="0"/>
                <wp:positionH relativeFrom="column">
                  <wp:posOffset>2343150</wp:posOffset>
                </wp:positionH>
                <wp:positionV relativeFrom="paragraph">
                  <wp:posOffset>10795</wp:posOffset>
                </wp:positionV>
                <wp:extent cx="20193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19300" cy="247650"/>
                        </a:xfrm>
                        <a:prstGeom prst="rect">
                          <a:avLst/>
                        </a:prstGeom>
                        <a:solidFill>
                          <a:sysClr val="window" lastClr="FFFFFF"/>
                        </a:solidFill>
                        <a:ln w="6350">
                          <a:solidFill>
                            <a:prstClr val="black"/>
                          </a:solidFill>
                        </a:ln>
                        <a:effectLst/>
                      </wps:spPr>
                      <wps:txbx>
                        <w:txbxContent>
                          <w:sdt>
                            <w:sdtPr>
                              <w:id w:val="1266112964"/>
                              <w:showingPlcHdr/>
                              <w:text/>
                            </w:sdtPr>
                            <w:sdtEndPr/>
                            <w:sdtContent>
                              <w:p w:rsidR="00844272" w:rsidRDefault="00E14240" w:rsidP="00844272">
                                <w:r w:rsidRPr="00EA0F07">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84.5pt;margin-top:.85pt;width:159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" fillcolor="window" strokeweight=".5pt">
                <v:textbox>
                  <w:txbxContent>
                    <w:sdt>
                      <w:sdtPr>
                        <w:id w:val="1266112964"/>
                        <w:placeholder>
                          <w:docPart w:val="DefaultPlaceholder_1082065158"/>
                        </w:placeholder>
                        <w:showingPlcHdr/>
                        <w:text/>
                      </w:sdtPr>
                      <w:sdtContent>
                        <w:p w:rsidR="00844272" w:rsidRDefault="00E14240" w:rsidP="00844272">
                          <w:r w:rsidRPr="00EA0F07">
                            <w:rPr>
                              <w:rStyle w:val="PlaceholderText"/>
                            </w:rPr>
                            <w:t>Click here to enter text.</w:t>
                          </w:r>
                        </w:p>
                      </w:sdtContent>
                    </w:sdt>
                  </w:txbxContent>
                </v:textbox>
              </v:shape>
            </w:pict>
          </mc:Fallback>
        </mc:AlternateContent>
      </w:r>
      <w:r w:rsidR="00844272" w:rsidRPr="00A77692">
        <w:rPr>
          <w:rFonts w:eastAsia="Times New Roman" w:cs="Times New Roman"/>
        </w:rPr>
        <w:t xml:space="preserve"> Male   </w:t>
      </w:r>
      <w:sdt>
        <w:sdtPr>
          <w:rPr>
            <w:rFonts w:eastAsia="Times New Roman" w:cs="Times New Roman"/>
          </w:rPr>
          <w:id w:val="-1830753274"/>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 xml:space="preserve">  Female      Date of Birth:</w:t>
      </w:r>
    </w:p>
    <w:p w:rsidR="002D46FB" w:rsidRPr="00A77692" w:rsidRDefault="002D46FB" w:rsidP="00844272">
      <w:pPr>
        <w:tabs>
          <w:tab w:val="left" w:pos="2880"/>
        </w:tabs>
        <w:spacing w:after="0" w:line="360" w:lineRule="auto"/>
        <w:rPr>
          <w:rFonts w:eastAsia="Times New Roman" w:cs="Times New Roman"/>
        </w:rPr>
      </w:pPr>
    </w:p>
    <w:tbl>
      <w:tblPr>
        <w:tblStyle w:val="TableGrid"/>
        <w:tblW w:w="0" w:type="auto"/>
        <w:tblInd w:w="108" w:type="dxa"/>
        <w:tblLook w:val="04A0" w:firstRow="1" w:lastRow="0" w:firstColumn="1" w:lastColumn="0" w:noHBand="0" w:noVBand="1"/>
      </w:tblPr>
      <w:tblGrid>
        <w:gridCol w:w="3119"/>
        <w:gridCol w:w="6015"/>
      </w:tblGrid>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First names</w:t>
            </w:r>
          </w:p>
          <w:p w:rsidR="00844272" w:rsidRPr="00A77692" w:rsidRDefault="00844272" w:rsidP="00955DF1">
            <w:pPr>
              <w:tabs>
                <w:tab w:val="left" w:pos="360"/>
              </w:tabs>
              <w:rPr>
                <w:rFonts w:eastAsia="Times New Roman" w:cs="Times New Roman"/>
              </w:rPr>
            </w:pPr>
          </w:p>
        </w:tc>
        <w:sdt>
          <w:sdtPr>
            <w:rPr>
              <w:rFonts w:eastAsia="Times New Roman" w:cs="Times New Roman"/>
            </w:rPr>
            <w:id w:val="-915017594"/>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eastAsia="Times New Roman" w:hAnsi="Comic Sans MS" w:cs="Times New Roman"/>
                    <w:color w:val="808080"/>
                    <w:sz w:val="20"/>
                    <w:szCs w:val="20"/>
                  </w:rPr>
                  <w:t>Click here to enter text.</w:t>
                </w:r>
              </w:p>
            </w:tc>
          </w:sdtContent>
        </w:sdt>
      </w:tr>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Preferred name</w:t>
            </w:r>
          </w:p>
          <w:p w:rsidR="00844272" w:rsidRPr="00A77692" w:rsidRDefault="00844272" w:rsidP="00955DF1">
            <w:pPr>
              <w:tabs>
                <w:tab w:val="left" w:pos="360"/>
              </w:tabs>
              <w:rPr>
                <w:rFonts w:eastAsia="Times New Roman" w:cs="Times New Roman"/>
              </w:rPr>
            </w:pPr>
          </w:p>
        </w:tc>
        <w:sdt>
          <w:sdtPr>
            <w:rPr>
              <w:rFonts w:eastAsia="Times New Roman" w:cs="Times New Roman"/>
            </w:rPr>
            <w:id w:val="-1405833686"/>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eastAsia="Times New Roman" w:hAnsi="Comic Sans MS" w:cs="Times New Roman"/>
                    <w:color w:val="808080"/>
                    <w:sz w:val="20"/>
                    <w:szCs w:val="20"/>
                  </w:rPr>
                  <w:t>Click here to enter text.</w:t>
                </w:r>
              </w:p>
            </w:tc>
          </w:sdtContent>
        </w:sdt>
      </w:tr>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Surname</w:t>
            </w:r>
          </w:p>
          <w:p w:rsidR="00844272" w:rsidRPr="00A77692" w:rsidRDefault="00844272" w:rsidP="00955DF1">
            <w:pPr>
              <w:tabs>
                <w:tab w:val="left" w:pos="360"/>
              </w:tabs>
              <w:rPr>
                <w:rFonts w:eastAsia="Times New Roman" w:cs="Times New Roman"/>
              </w:rPr>
            </w:pPr>
          </w:p>
        </w:tc>
        <w:sdt>
          <w:sdtPr>
            <w:rPr>
              <w:rFonts w:eastAsia="Times New Roman" w:cs="Times New Roman"/>
            </w:rPr>
            <w:id w:val="-272322661"/>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955DF1">
        <w:trPr>
          <w:trHeight w:val="726"/>
        </w:trPr>
        <w:tc>
          <w:tcPr>
            <w:tcW w:w="3119" w:type="dxa"/>
          </w:tcPr>
          <w:p w:rsidR="00844272" w:rsidRPr="00A77692" w:rsidRDefault="00844272" w:rsidP="00955DF1">
            <w:pPr>
              <w:tabs>
                <w:tab w:val="left" w:pos="1800"/>
              </w:tabs>
              <w:rPr>
                <w:rFonts w:eastAsia="Times New Roman" w:cs="Times New Roman"/>
              </w:rPr>
            </w:pPr>
            <w:r w:rsidRPr="00A77692">
              <w:rPr>
                <w:rFonts w:eastAsia="Times New Roman" w:cs="Times New Roman"/>
              </w:rPr>
              <w:t>Previous name: (if changed since last enrolment)</w:t>
            </w:r>
          </w:p>
        </w:tc>
        <w:sdt>
          <w:sdtPr>
            <w:rPr>
              <w:rFonts w:eastAsia="Times New Roman" w:cs="Times New Roman"/>
            </w:rPr>
            <w:id w:val="633524262"/>
          </w:sdtPr>
          <w:sdtEndPr/>
          <w:sdtContent>
            <w:tc>
              <w:tcPr>
                <w:tcW w:w="6015" w:type="dxa"/>
              </w:tcPr>
              <w:sdt>
                <w:sdtPr>
                  <w:rPr>
                    <w:rFonts w:eastAsia="Times New Roman" w:cs="Times New Roman"/>
                  </w:rPr>
                  <w:id w:val="2086495617"/>
                  <w:showingPlcHdr/>
                  <w:text/>
                </w:sdtPr>
                <w:sdtEndPr/>
                <w:sdtContent>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sdtContent>
              </w:sdt>
            </w:tc>
          </w:sdtContent>
        </w:sdt>
      </w:tr>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Home address (include postcode)</w:t>
            </w:r>
          </w:p>
          <w:p w:rsidR="00844272" w:rsidRPr="00A77692" w:rsidRDefault="00844272" w:rsidP="00955DF1">
            <w:pPr>
              <w:tabs>
                <w:tab w:val="left" w:pos="360"/>
              </w:tabs>
              <w:rPr>
                <w:rFonts w:eastAsia="Times New Roman" w:cs="Times New Roman"/>
              </w:rPr>
            </w:pPr>
          </w:p>
        </w:tc>
        <w:sdt>
          <w:sdtPr>
            <w:rPr>
              <w:rFonts w:eastAsia="Times New Roman" w:cs="Times New Roman"/>
            </w:rPr>
            <w:id w:val="1624347243"/>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Mobile number</w:t>
            </w:r>
          </w:p>
          <w:p w:rsidR="00844272" w:rsidRPr="00A77692" w:rsidRDefault="00844272" w:rsidP="00955DF1">
            <w:pPr>
              <w:tabs>
                <w:tab w:val="left" w:pos="360"/>
              </w:tabs>
              <w:rPr>
                <w:rFonts w:eastAsia="Times New Roman" w:cs="Times New Roman"/>
              </w:rPr>
            </w:pPr>
          </w:p>
        </w:tc>
        <w:sdt>
          <w:sdtPr>
            <w:rPr>
              <w:rFonts w:eastAsia="Times New Roman" w:cs="Times New Roman"/>
            </w:rPr>
            <w:id w:val="1886291578"/>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 xml:space="preserve">Home phone </w:t>
            </w:r>
          </w:p>
          <w:p w:rsidR="00844272" w:rsidRPr="00A77692" w:rsidRDefault="00844272" w:rsidP="00955DF1">
            <w:pPr>
              <w:tabs>
                <w:tab w:val="left" w:pos="360"/>
              </w:tabs>
              <w:rPr>
                <w:rFonts w:eastAsia="Times New Roman" w:cs="Times New Roman"/>
              </w:rPr>
            </w:pPr>
          </w:p>
        </w:tc>
        <w:sdt>
          <w:sdtPr>
            <w:rPr>
              <w:rFonts w:eastAsia="Times New Roman" w:cs="Times New Roman"/>
            </w:rPr>
            <w:id w:val="1104848365"/>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955DF1">
        <w:trPr>
          <w:trHeight w:val="884"/>
        </w:trPr>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 xml:space="preserve">Email address (one </w:t>
            </w:r>
            <w:r>
              <w:rPr>
                <w:rFonts w:eastAsia="Times New Roman" w:cs="Times New Roman"/>
              </w:rPr>
              <w:t>w</w:t>
            </w:r>
            <w:r w:rsidRPr="00A77692">
              <w:rPr>
                <w:rFonts w:eastAsia="Times New Roman" w:cs="Times New Roman"/>
              </w:rPr>
              <w:t xml:space="preserve">hich you can be contacted </w:t>
            </w:r>
            <w:r>
              <w:rPr>
                <w:rFonts w:eastAsia="Times New Roman" w:cs="Times New Roman"/>
              </w:rPr>
              <w:t xml:space="preserve">on </w:t>
            </w:r>
            <w:r w:rsidRPr="00A77692">
              <w:rPr>
                <w:rFonts w:eastAsia="Times New Roman" w:cs="Times New Roman"/>
              </w:rPr>
              <w:t xml:space="preserve">during school holidays) </w:t>
            </w:r>
          </w:p>
        </w:tc>
        <w:sdt>
          <w:sdtPr>
            <w:rPr>
              <w:rFonts w:eastAsia="Times New Roman" w:cs="Times New Roman"/>
            </w:rPr>
            <w:id w:val="-533111077"/>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955DF1">
        <w:tc>
          <w:tcPr>
            <w:tcW w:w="3119" w:type="dxa"/>
          </w:tcPr>
          <w:p w:rsidR="00844272" w:rsidRPr="00A77692" w:rsidRDefault="00844272" w:rsidP="00955DF1">
            <w:pPr>
              <w:tabs>
                <w:tab w:val="left" w:pos="360"/>
              </w:tabs>
              <w:rPr>
                <w:rFonts w:eastAsia="Times New Roman" w:cs="Times New Roman"/>
              </w:rPr>
            </w:pPr>
            <w:r w:rsidRPr="00A77692">
              <w:rPr>
                <w:rFonts w:eastAsia="Times New Roman" w:cs="Times New Roman"/>
              </w:rPr>
              <w:t>Work phone number</w:t>
            </w:r>
          </w:p>
          <w:p w:rsidR="00844272" w:rsidRPr="00A77692" w:rsidRDefault="00844272" w:rsidP="00955DF1">
            <w:pPr>
              <w:tabs>
                <w:tab w:val="left" w:pos="360"/>
              </w:tabs>
              <w:rPr>
                <w:rFonts w:eastAsia="Times New Roman" w:cs="Times New Roman"/>
              </w:rPr>
            </w:pPr>
          </w:p>
        </w:tc>
        <w:sdt>
          <w:sdtPr>
            <w:rPr>
              <w:rFonts w:eastAsia="Times New Roman" w:cs="Times New Roman"/>
            </w:rPr>
            <w:id w:val="1424846374"/>
            <w:showingPlcHdr/>
            <w:text/>
          </w:sdtPr>
          <w:sdtEndPr/>
          <w:sdtContent>
            <w:tc>
              <w:tcPr>
                <w:tcW w:w="6015"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bl>
    <w:p w:rsidR="00844272" w:rsidRDefault="00844272" w:rsidP="00844272">
      <w:pPr>
        <w:tabs>
          <w:tab w:val="left" w:pos="360"/>
        </w:tabs>
        <w:spacing w:after="0" w:line="240" w:lineRule="auto"/>
        <w:rPr>
          <w:rFonts w:eastAsia="Times New Roman" w:cs="Times New Roman"/>
          <w:b/>
        </w:rPr>
      </w:pPr>
    </w:p>
    <w:p w:rsidR="00844272" w:rsidRDefault="00844272" w:rsidP="00844272">
      <w:pPr>
        <w:tabs>
          <w:tab w:val="left" w:pos="360"/>
        </w:tabs>
        <w:spacing w:after="0" w:line="240" w:lineRule="auto"/>
        <w:rPr>
          <w:rFonts w:eastAsia="Times New Roman" w:cs="Times New Roman"/>
        </w:rPr>
      </w:pPr>
      <w:r w:rsidRPr="00A77692">
        <w:rPr>
          <w:rFonts w:eastAsia="Times New Roman" w:cs="Times New Roman"/>
          <w:b/>
        </w:rPr>
        <w:t>Delivery Address:</w:t>
      </w:r>
      <w:r w:rsidRPr="00A77692">
        <w:rPr>
          <w:rFonts w:eastAsia="Times New Roman" w:cs="Times New Roman"/>
        </w:rPr>
        <w:t xml:space="preserve"> (Tick one box) Deliver my course materials and correspondence to:</w:t>
      </w:r>
    </w:p>
    <w:p w:rsidR="00844272" w:rsidRPr="00A77692" w:rsidRDefault="00844272" w:rsidP="00844272">
      <w:pPr>
        <w:tabs>
          <w:tab w:val="left" w:pos="360"/>
        </w:tabs>
        <w:spacing w:after="0" w:line="240" w:lineRule="auto"/>
        <w:rPr>
          <w:rFonts w:eastAsia="Times New Roman" w:cs="Times New Roman"/>
        </w:rPr>
      </w:pPr>
    </w:p>
    <w:p w:rsidR="00844272" w:rsidRPr="00A77692" w:rsidRDefault="0061160F" w:rsidP="00844272">
      <w:pPr>
        <w:tabs>
          <w:tab w:val="left" w:pos="360"/>
        </w:tabs>
        <w:spacing w:after="0" w:line="240" w:lineRule="auto"/>
        <w:rPr>
          <w:rFonts w:eastAsia="Times New Roman" w:cs="Times New Roman"/>
        </w:rPr>
      </w:pPr>
      <w:sdt>
        <w:sdtPr>
          <w:rPr>
            <w:rFonts w:eastAsia="Times New Roman" w:cs="Times New Roman"/>
          </w:rPr>
          <w:id w:val="1026832013"/>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 xml:space="preserve">Home </w:t>
      </w:r>
      <w:r w:rsidR="00844272" w:rsidRPr="00A77692">
        <w:rPr>
          <w:rFonts w:eastAsia="Times New Roman" w:cs="Times New Roman"/>
        </w:rPr>
        <w:tab/>
      </w:r>
      <w:sdt>
        <w:sdtPr>
          <w:rPr>
            <w:rFonts w:eastAsia="Times New Roman" w:cs="Times New Roman"/>
          </w:rPr>
          <w:id w:val="310143932"/>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 xml:space="preserve">Alternative postal address  (specify below) </w:t>
      </w:r>
    </w:p>
    <w:p w:rsidR="00844272" w:rsidRPr="00A77692" w:rsidRDefault="00844272" w:rsidP="00844272">
      <w:pPr>
        <w:tabs>
          <w:tab w:val="left" w:pos="360"/>
        </w:tabs>
        <w:spacing w:after="0" w:line="240" w:lineRule="auto"/>
        <w:rPr>
          <w:rFonts w:eastAsia="Times New Roman" w:cs="Times New Roman"/>
        </w:rPr>
      </w:pPr>
      <w:r w:rsidRPr="00A77692">
        <w:rPr>
          <w:rFonts w:eastAsia="Times New Roman" w:cs="Times New Roman"/>
          <w:noProof/>
          <w:lang w:eastAsia="en-NZ"/>
        </w:rPr>
        <mc:AlternateContent>
          <mc:Choice Requires="wps">
            <w:drawing>
              <wp:anchor distT="0" distB="0" distL="114300" distR="114300" simplePos="0" relativeHeight="251662336" behindDoc="0" locked="0" layoutInCell="1" allowOverlap="1" wp14:anchorId="218E5416" wp14:editId="6C3C8A49">
                <wp:simplePos x="0" y="0"/>
                <wp:positionH relativeFrom="column">
                  <wp:posOffset>0</wp:posOffset>
                </wp:positionH>
                <wp:positionV relativeFrom="paragraph">
                  <wp:posOffset>76200</wp:posOffset>
                </wp:positionV>
                <wp:extent cx="5829300" cy="742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829300" cy="742950"/>
                        </a:xfrm>
                        <a:prstGeom prst="rect">
                          <a:avLst/>
                        </a:prstGeom>
                        <a:solidFill>
                          <a:sysClr val="window" lastClr="FFFFFF"/>
                        </a:solidFill>
                        <a:ln w="6350">
                          <a:solidFill>
                            <a:prstClr val="black"/>
                          </a:solidFill>
                        </a:ln>
                        <a:effectLst/>
                      </wps:spPr>
                      <wps:txbx>
                        <w:txbxContent>
                          <w:sdt>
                            <w:sdtPr>
                              <w:id w:val="-16381978"/>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0;margin-top:6pt;width:459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" fillcolor="window" strokeweight=".5pt">
                <v:textbox>
                  <w:txbxContent>
                    <w:sdt>
                      <w:sdtPr>
                        <w:id w:val="-16381978"/>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A77692" w:rsidRDefault="00844272" w:rsidP="00844272">
      <w:pPr>
        <w:tabs>
          <w:tab w:val="left" w:pos="360"/>
        </w:tabs>
        <w:spacing w:after="0" w:line="240" w:lineRule="auto"/>
        <w:rPr>
          <w:rFonts w:eastAsia="Times New Roman" w:cs="Times New Roman"/>
        </w:rPr>
      </w:pPr>
    </w:p>
    <w:p w:rsidR="00844272" w:rsidRPr="00A77692" w:rsidRDefault="00844272" w:rsidP="00844272">
      <w:pPr>
        <w:tabs>
          <w:tab w:val="left" w:pos="360"/>
        </w:tabs>
        <w:spacing w:after="0" w:line="240" w:lineRule="auto"/>
        <w:rPr>
          <w:rFonts w:eastAsia="Times New Roman" w:cs="Times New Roman"/>
        </w:rPr>
      </w:pPr>
    </w:p>
    <w:p w:rsidR="00844272" w:rsidRPr="00A77692" w:rsidRDefault="00844272" w:rsidP="00844272">
      <w:pPr>
        <w:tabs>
          <w:tab w:val="left" w:pos="360"/>
        </w:tabs>
        <w:spacing w:after="0" w:line="240" w:lineRule="auto"/>
        <w:rPr>
          <w:rFonts w:eastAsia="Times New Roman" w:cs="Times New Roman"/>
          <w:b/>
          <w:sz w:val="24"/>
          <w:szCs w:val="24"/>
        </w:rPr>
      </w:pPr>
    </w:p>
    <w:p w:rsidR="00844272" w:rsidRDefault="00844272">
      <w:r>
        <w:br w:type="page"/>
      </w:r>
    </w:p>
    <w:p w:rsidR="00844272" w:rsidRPr="00A77692" w:rsidRDefault="00844272" w:rsidP="00844272">
      <w:pPr>
        <w:tabs>
          <w:tab w:val="left" w:pos="360"/>
        </w:tabs>
        <w:spacing w:after="0" w:line="240" w:lineRule="auto"/>
        <w:rPr>
          <w:rFonts w:eastAsia="Times New Roman" w:cs="Times New Roman"/>
          <w:b/>
          <w:sz w:val="24"/>
          <w:szCs w:val="24"/>
        </w:rPr>
      </w:pPr>
      <w:r w:rsidRPr="00A77692">
        <w:rPr>
          <w:rFonts w:eastAsia="Times New Roman" w:cs="Times New Roman"/>
          <w:b/>
          <w:sz w:val="24"/>
          <w:szCs w:val="24"/>
        </w:rPr>
        <w:lastRenderedPageBreak/>
        <w:t>Emergency Contact:</w:t>
      </w:r>
    </w:p>
    <w:p w:rsidR="00844272" w:rsidRPr="00A77692" w:rsidRDefault="00844272" w:rsidP="00844272">
      <w:pPr>
        <w:tabs>
          <w:tab w:val="left" w:pos="360"/>
        </w:tabs>
        <w:spacing w:after="0" w:line="240" w:lineRule="auto"/>
        <w:rPr>
          <w:rFonts w:eastAsia="Times New Roman" w:cs="Times New Roman"/>
        </w:rPr>
      </w:pPr>
    </w:p>
    <w:tbl>
      <w:tblPr>
        <w:tblStyle w:val="TableGrid"/>
        <w:tblW w:w="0" w:type="auto"/>
        <w:tblInd w:w="108" w:type="dxa"/>
        <w:tblLook w:val="04A0" w:firstRow="1" w:lastRow="0" w:firstColumn="1" w:lastColumn="0" w:noHBand="0" w:noVBand="1"/>
      </w:tblPr>
      <w:tblGrid>
        <w:gridCol w:w="2694"/>
        <w:gridCol w:w="6804"/>
      </w:tblGrid>
      <w:tr w:rsidR="00844272" w:rsidRPr="00A77692" w:rsidTr="00844272">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Name</w:t>
            </w:r>
          </w:p>
          <w:p w:rsidR="00844272" w:rsidRPr="00A77692" w:rsidRDefault="00844272" w:rsidP="00955DF1">
            <w:pPr>
              <w:tabs>
                <w:tab w:val="left" w:pos="360"/>
              </w:tabs>
              <w:rPr>
                <w:rFonts w:eastAsia="Times New Roman" w:cs="Times New Roman"/>
              </w:rPr>
            </w:pPr>
          </w:p>
        </w:tc>
        <w:sdt>
          <w:sdtPr>
            <w:rPr>
              <w:rFonts w:eastAsia="Times New Roman" w:cs="Times New Roman"/>
            </w:rPr>
            <w:id w:val="1575003533"/>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844272">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Home Phone</w:t>
            </w:r>
          </w:p>
          <w:p w:rsidR="00844272" w:rsidRPr="00A77692" w:rsidRDefault="00844272" w:rsidP="00955DF1">
            <w:pPr>
              <w:tabs>
                <w:tab w:val="left" w:pos="360"/>
              </w:tabs>
              <w:rPr>
                <w:rFonts w:eastAsia="Times New Roman" w:cs="Times New Roman"/>
              </w:rPr>
            </w:pPr>
          </w:p>
        </w:tc>
        <w:sdt>
          <w:sdtPr>
            <w:rPr>
              <w:rFonts w:eastAsia="Times New Roman" w:cs="Times New Roman"/>
            </w:rPr>
            <w:id w:val="1853217676"/>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844272">
        <w:trPr>
          <w:trHeight w:val="540"/>
        </w:trPr>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Address</w:t>
            </w:r>
          </w:p>
        </w:tc>
        <w:sdt>
          <w:sdtPr>
            <w:rPr>
              <w:rFonts w:eastAsia="Times New Roman" w:cs="Times New Roman"/>
            </w:rPr>
            <w:id w:val="88747439"/>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844272">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Mobile number</w:t>
            </w:r>
          </w:p>
          <w:p w:rsidR="00844272" w:rsidRPr="00A77692" w:rsidRDefault="00844272" w:rsidP="00955DF1">
            <w:pPr>
              <w:tabs>
                <w:tab w:val="left" w:pos="360"/>
              </w:tabs>
              <w:rPr>
                <w:rFonts w:eastAsia="Times New Roman" w:cs="Times New Roman"/>
              </w:rPr>
            </w:pPr>
          </w:p>
        </w:tc>
        <w:sdt>
          <w:sdtPr>
            <w:rPr>
              <w:rFonts w:eastAsia="Times New Roman" w:cs="Times New Roman"/>
            </w:rPr>
            <w:id w:val="-570967018"/>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844272">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Email</w:t>
            </w:r>
          </w:p>
          <w:p w:rsidR="00844272" w:rsidRPr="00A77692" w:rsidRDefault="00844272" w:rsidP="00955DF1">
            <w:pPr>
              <w:tabs>
                <w:tab w:val="left" w:pos="360"/>
              </w:tabs>
              <w:rPr>
                <w:rFonts w:eastAsia="Times New Roman" w:cs="Times New Roman"/>
              </w:rPr>
            </w:pPr>
          </w:p>
        </w:tc>
        <w:sdt>
          <w:sdtPr>
            <w:rPr>
              <w:rFonts w:eastAsia="Times New Roman" w:cs="Times New Roman"/>
            </w:rPr>
            <w:id w:val="66932600"/>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844272">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Work Phone</w:t>
            </w:r>
          </w:p>
          <w:p w:rsidR="00844272" w:rsidRPr="00A77692" w:rsidRDefault="00844272" w:rsidP="00955DF1">
            <w:pPr>
              <w:tabs>
                <w:tab w:val="left" w:pos="360"/>
              </w:tabs>
              <w:rPr>
                <w:rFonts w:eastAsia="Times New Roman" w:cs="Times New Roman"/>
              </w:rPr>
            </w:pPr>
          </w:p>
        </w:tc>
        <w:sdt>
          <w:sdtPr>
            <w:rPr>
              <w:rFonts w:eastAsia="Times New Roman" w:cs="Times New Roman"/>
            </w:rPr>
            <w:id w:val="-967278788"/>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r w:rsidR="00844272" w:rsidRPr="00A77692" w:rsidTr="00844272">
        <w:tc>
          <w:tcPr>
            <w:tcW w:w="2694" w:type="dxa"/>
          </w:tcPr>
          <w:p w:rsidR="00844272" w:rsidRPr="00A77692" w:rsidRDefault="00844272" w:rsidP="00955DF1">
            <w:pPr>
              <w:tabs>
                <w:tab w:val="left" w:pos="360"/>
              </w:tabs>
              <w:rPr>
                <w:rFonts w:eastAsia="Times New Roman" w:cs="Times New Roman"/>
              </w:rPr>
            </w:pPr>
            <w:r w:rsidRPr="00A77692">
              <w:rPr>
                <w:rFonts w:eastAsia="Times New Roman" w:cs="Times New Roman"/>
              </w:rPr>
              <w:t>Relationship</w:t>
            </w:r>
          </w:p>
          <w:p w:rsidR="00844272" w:rsidRPr="00A77692" w:rsidRDefault="00844272" w:rsidP="00955DF1">
            <w:pPr>
              <w:tabs>
                <w:tab w:val="left" w:pos="360"/>
              </w:tabs>
              <w:rPr>
                <w:rFonts w:eastAsia="Times New Roman" w:cs="Times New Roman"/>
              </w:rPr>
            </w:pPr>
          </w:p>
        </w:tc>
        <w:sdt>
          <w:sdtPr>
            <w:rPr>
              <w:rFonts w:eastAsia="Times New Roman" w:cs="Times New Roman"/>
            </w:rPr>
            <w:id w:val="2116714341"/>
            <w:showingPlcHdr/>
            <w:text/>
          </w:sdtPr>
          <w:sdtEndPr/>
          <w:sdtContent>
            <w:tc>
              <w:tcPr>
                <w:tcW w:w="6804" w:type="dxa"/>
              </w:tcPr>
              <w:p w:rsidR="00844272" w:rsidRPr="00A77692" w:rsidRDefault="00844272" w:rsidP="00955DF1">
                <w:pPr>
                  <w:tabs>
                    <w:tab w:val="left" w:pos="360"/>
                  </w:tabs>
                  <w:rPr>
                    <w:rFonts w:eastAsia="Times New Roman" w:cs="Times New Roman"/>
                  </w:rPr>
                </w:pPr>
                <w:r w:rsidRPr="00A77692">
                  <w:rPr>
                    <w:rFonts w:ascii="Comic Sans MS" w:hAnsi="Comic Sans MS" w:cs="Times New Roman"/>
                    <w:color w:val="808080"/>
                    <w:sz w:val="20"/>
                    <w:szCs w:val="20"/>
                  </w:rPr>
                  <w:t>Click here to enter text.</w:t>
                </w:r>
              </w:p>
            </w:tc>
          </w:sdtContent>
        </w:sdt>
      </w:tr>
    </w:tbl>
    <w:p w:rsidR="00844272" w:rsidRPr="00A77692" w:rsidRDefault="00844272" w:rsidP="00844272">
      <w:pPr>
        <w:tabs>
          <w:tab w:val="left" w:pos="360"/>
        </w:tabs>
        <w:spacing w:after="0" w:line="240" w:lineRule="auto"/>
        <w:rPr>
          <w:rFonts w:eastAsia="Times New Roman" w:cs="Times New Roman"/>
          <w:b/>
        </w:rPr>
      </w:pPr>
    </w:p>
    <w:p w:rsidR="00844272" w:rsidRPr="00A77692" w:rsidRDefault="00844272" w:rsidP="00844272">
      <w:pPr>
        <w:tabs>
          <w:tab w:val="left" w:pos="360"/>
        </w:tabs>
        <w:spacing w:after="0" w:line="240" w:lineRule="auto"/>
        <w:rPr>
          <w:rFonts w:eastAsia="Times New Roman" w:cs="Times New Roman"/>
          <w:b/>
          <w:sz w:val="24"/>
          <w:szCs w:val="24"/>
        </w:rPr>
      </w:pPr>
      <w:r w:rsidRPr="00A77692">
        <w:rPr>
          <w:rFonts w:eastAsia="Times New Roman" w:cs="Times New Roman"/>
          <w:b/>
          <w:sz w:val="24"/>
          <w:szCs w:val="24"/>
        </w:rPr>
        <w:t>Citizenship and residency (verified documents required)</w:t>
      </w:r>
    </w:p>
    <w:p w:rsidR="00844272" w:rsidRPr="00A77692" w:rsidRDefault="00844272" w:rsidP="00844272">
      <w:pPr>
        <w:tabs>
          <w:tab w:val="left" w:pos="360"/>
        </w:tabs>
        <w:spacing w:after="0" w:line="240" w:lineRule="auto"/>
        <w:rPr>
          <w:rFonts w:eastAsia="Times New Roman" w:cs="Times New Roman"/>
          <w:b/>
          <w:sz w:val="24"/>
          <w:szCs w:val="24"/>
        </w:rPr>
      </w:pPr>
    </w:p>
    <w:p w:rsidR="00844272" w:rsidRPr="00A77692" w:rsidRDefault="00844272" w:rsidP="00844272">
      <w:pPr>
        <w:tabs>
          <w:tab w:val="left" w:pos="360"/>
        </w:tabs>
        <w:spacing w:after="0" w:line="240" w:lineRule="auto"/>
        <w:rPr>
          <w:rFonts w:eastAsia="Times New Roman" w:cs="Times New Roman"/>
        </w:rPr>
      </w:pPr>
      <w:r w:rsidRPr="00A77692">
        <w:rPr>
          <w:rFonts w:eastAsia="Times New Roman" w:cs="Times New Roman"/>
        </w:rPr>
        <w:t>Tick the box which best describes your citizenship or permanent residency status. If you have dual citizenship, the country of citizenship of the passport used to enter New Zealand.  You will need to provide a certified copy of one of the following documents:  NZ passport/Birth certificate/Certificate of Citizenship/</w:t>
      </w:r>
      <w:r>
        <w:rPr>
          <w:rFonts w:eastAsia="Times New Roman" w:cs="Times New Roman"/>
        </w:rPr>
        <w:t xml:space="preserve">current </w:t>
      </w:r>
      <w:r w:rsidRPr="00A77692">
        <w:rPr>
          <w:rFonts w:eastAsia="Times New Roman" w:cs="Times New Roman"/>
        </w:rPr>
        <w:t>overseas passport with residency visa.</w:t>
      </w:r>
    </w:p>
    <w:p w:rsidR="00844272" w:rsidRPr="00A77692" w:rsidRDefault="00844272" w:rsidP="00844272">
      <w:pPr>
        <w:tabs>
          <w:tab w:val="left" w:pos="360"/>
        </w:tabs>
        <w:spacing w:after="0" w:line="240" w:lineRule="auto"/>
        <w:rPr>
          <w:rFonts w:eastAsia="Times New Roman" w:cs="Times New Roman"/>
        </w:rPr>
      </w:pPr>
    </w:p>
    <w:p w:rsidR="00844272" w:rsidRPr="00A77692" w:rsidRDefault="0061160F" w:rsidP="00844272">
      <w:pPr>
        <w:tabs>
          <w:tab w:val="left" w:pos="360"/>
        </w:tabs>
        <w:spacing w:after="0" w:line="240" w:lineRule="auto"/>
        <w:rPr>
          <w:rFonts w:eastAsia="Times New Roman" w:cs="Times New Roman"/>
        </w:rPr>
      </w:pPr>
      <w:sdt>
        <w:sdtPr>
          <w:rPr>
            <w:rFonts w:eastAsia="Times New Roman" w:cs="Times New Roman"/>
          </w:rPr>
          <w:id w:val="-576364183"/>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New Zealand citizen</w:t>
      </w:r>
      <w:r w:rsidR="00844272" w:rsidRPr="00A77692">
        <w:rPr>
          <w:rFonts w:eastAsia="Times New Roman" w:cs="Times New Roman"/>
        </w:rPr>
        <w:tab/>
      </w:r>
      <w:r w:rsidR="00844272" w:rsidRPr="00A77692">
        <w:rPr>
          <w:rFonts w:eastAsia="Times New Roman" w:cs="Times New Roman"/>
        </w:rPr>
        <w:tab/>
      </w:r>
      <w:r w:rsidR="00844272" w:rsidRPr="00A77692">
        <w:rPr>
          <w:rFonts w:eastAsia="Times New Roman" w:cs="Times New Roman"/>
        </w:rPr>
        <w:tab/>
      </w:r>
      <w:sdt>
        <w:sdtPr>
          <w:rPr>
            <w:rFonts w:eastAsia="Times New Roman" w:cs="Times New Roman"/>
          </w:rPr>
          <w:id w:val="-1065489021"/>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Australian Citizen</w:t>
      </w:r>
    </w:p>
    <w:p w:rsidR="00844272" w:rsidRPr="00A77692" w:rsidRDefault="0061160F" w:rsidP="00844272">
      <w:pPr>
        <w:tabs>
          <w:tab w:val="left" w:pos="360"/>
        </w:tabs>
        <w:spacing w:after="0" w:line="240" w:lineRule="auto"/>
        <w:rPr>
          <w:rFonts w:eastAsia="Times New Roman" w:cs="Times New Roman"/>
        </w:rPr>
      </w:pPr>
      <w:sdt>
        <w:sdtPr>
          <w:rPr>
            <w:rFonts w:eastAsia="Times New Roman" w:cs="Times New Roman"/>
          </w:rPr>
          <w:id w:val="2041011600"/>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NZ Permanent Resident (State country of citizenship</w:t>
      </w:r>
      <w:r w:rsidR="00844272" w:rsidRPr="00A77692">
        <w:rPr>
          <w:rFonts w:eastAsia="Times New Roman" w:cs="Times New Roman"/>
          <w:noProof/>
          <w:lang w:eastAsia="en-NZ"/>
        </w:rPr>
        <mc:AlternateContent>
          <mc:Choice Requires="wps">
            <w:drawing>
              <wp:anchor distT="0" distB="0" distL="114300" distR="114300" simplePos="0" relativeHeight="251664384" behindDoc="0" locked="0" layoutInCell="1" allowOverlap="1" wp14:anchorId="24371803" wp14:editId="70A0F498">
                <wp:simplePos x="0" y="0"/>
                <wp:positionH relativeFrom="column">
                  <wp:posOffset>3190875</wp:posOffset>
                </wp:positionH>
                <wp:positionV relativeFrom="paragraph">
                  <wp:posOffset>-27940</wp:posOffset>
                </wp:positionV>
                <wp:extent cx="2667000" cy="2857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667000" cy="285750"/>
                        </a:xfrm>
                        <a:prstGeom prst="rect">
                          <a:avLst/>
                        </a:prstGeom>
                        <a:solidFill>
                          <a:sysClr val="window" lastClr="FFFFFF"/>
                        </a:solidFill>
                        <a:ln w="6350">
                          <a:solidFill>
                            <a:prstClr val="black"/>
                          </a:solidFill>
                        </a:ln>
                        <a:effectLst/>
                      </wps:spPr>
                      <wps:txbx>
                        <w:txbxContent>
                          <w:sdt>
                            <w:sdtPr>
                              <w:id w:val="-1896430408"/>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251.25pt;margin-top:-2.2pt;width:210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" fillcolor="window" strokeweight=".5pt">
                <v:textbox>
                  <w:txbxContent>
                    <w:sdt>
                      <w:sdtPr>
                        <w:id w:val="-1896430408"/>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00844272" w:rsidRPr="00A77692">
        <w:rPr>
          <w:rFonts w:eastAsia="Times New Roman" w:cs="Times New Roman"/>
        </w:rPr>
        <w:t>)</w:t>
      </w:r>
    </w:p>
    <w:p w:rsidR="00844272" w:rsidRPr="00A77692" w:rsidRDefault="00844272" w:rsidP="00844272">
      <w:pPr>
        <w:spacing w:after="0" w:line="240" w:lineRule="auto"/>
        <w:rPr>
          <w:rFonts w:eastAsia="Times New Roman" w:cs="Times New Roman"/>
        </w:rPr>
      </w:pPr>
      <w:r w:rsidRPr="00A77692">
        <w:rPr>
          <w:rFonts w:eastAsia="Times New Roman" w:cs="Times New Roman"/>
          <w:noProof/>
          <w:lang w:eastAsia="en-NZ"/>
        </w:rPr>
        <mc:AlternateContent>
          <mc:Choice Requires="wps">
            <w:drawing>
              <wp:anchor distT="0" distB="0" distL="114300" distR="114300" simplePos="0" relativeHeight="251665408" behindDoc="0" locked="0" layoutInCell="1" allowOverlap="1" wp14:anchorId="69D44C53" wp14:editId="1080F594">
                <wp:simplePos x="0" y="0"/>
                <wp:positionH relativeFrom="column">
                  <wp:posOffset>1419225</wp:posOffset>
                </wp:positionH>
                <wp:positionV relativeFrom="paragraph">
                  <wp:posOffset>133985</wp:posOffset>
                </wp:positionV>
                <wp:extent cx="3771900" cy="2857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771900" cy="285750"/>
                        </a:xfrm>
                        <a:prstGeom prst="rect">
                          <a:avLst/>
                        </a:prstGeom>
                        <a:solidFill>
                          <a:sysClr val="window" lastClr="FFFFFF"/>
                        </a:solidFill>
                        <a:ln w="6350">
                          <a:solidFill>
                            <a:prstClr val="black"/>
                          </a:solidFill>
                        </a:ln>
                        <a:effectLst/>
                      </wps:spPr>
                      <wps:txbx>
                        <w:txbxContent>
                          <w:sdt>
                            <w:sdtPr>
                              <w:id w:val="940261015"/>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margin-left:111.75pt;margin-top:10.55pt;width:297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" fillcolor="window" strokeweight=".5pt">
                <v:textbox>
                  <w:txbxContent>
                    <w:sdt>
                      <w:sdtPr>
                        <w:id w:val="940261015"/>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Pr="00A77692">
        <w:rPr>
          <w:rFonts w:eastAsia="Times New Roman" w:cs="Times New Roman"/>
        </w:rPr>
        <w:tab/>
      </w:r>
    </w:p>
    <w:p w:rsidR="00844272" w:rsidRPr="00A77692" w:rsidRDefault="0061160F" w:rsidP="00844272">
      <w:pPr>
        <w:spacing w:after="0" w:line="240" w:lineRule="auto"/>
        <w:rPr>
          <w:rFonts w:eastAsia="Times New Roman" w:cs="Times New Roman"/>
        </w:rPr>
      </w:pPr>
      <w:sdt>
        <w:sdtPr>
          <w:rPr>
            <w:rFonts w:eastAsia="Times New Roman" w:cs="Times New Roman"/>
          </w:rPr>
          <w:id w:val="-1386328968"/>
          <w14:checkbox>
            <w14:checked w14:val="0"/>
            <w14:checkedState w14:val="2612" w14:font="MS Gothic"/>
            <w14:uncheckedState w14:val="2610" w14:font="MS Gothic"/>
          </w14:checkbox>
        </w:sdtPr>
        <w:sdtEndPr/>
        <w:sdtContent>
          <w:r w:rsidR="00844272" w:rsidRPr="00A77692">
            <w:rPr>
              <w:rFonts w:ascii="MS Gothic" w:eastAsia="MS Gothic" w:hAnsi="MS Gothic" w:cs="MS Gothic" w:hint="eastAsia"/>
            </w:rPr>
            <w:t>☐</w:t>
          </w:r>
        </w:sdtContent>
      </w:sdt>
      <w:r w:rsidR="00844272" w:rsidRPr="00A77692">
        <w:rPr>
          <w:rFonts w:eastAsia="Times New Roman" w:cs="Times New Roman"/>
        </w:rPr>
        <w:t>Other (please specify)</w:t>
      </w:r>
    </w:p>
    <w:p w:rsidR="00844272" w:rsidRPr="00A77692" w:rsidRDefault="00844272" w:rsidP="00844272">
      <w:pPr>
        <w:spacing w:after="0" w:line="240" w:lineRule="auto"/>
        <w:rPr>
          <w:rFonts w:eastAsia="Times New Roman" w:cs="Times New Roman"/>
        </w:rPr>
      </w:pPr>
    </w:p>
    <w:p w:rsidR="00844272" w:rsidRPr="00A77692" w:rsidRDefault="00844272" w:rsidP="00844272">
      <w:pPr>
        <w:spacing w:after="0" w:line="240" w:lineRule="auto"/>
        <w:rPr>
          <w:rFonts w:eastAsia="Times New Roman" w:cs="Times New Roman"/>
          <w:b/>
          <w:sz w:val="24"/>
          <w:szCs w:val="24"/>
        </w:rPr>
      </w:pPr>
      <w:r w:rsidRPr="00A77692">
        <w:rPr>
          <w:rFonts w:eastAsia="Times New Roman" w:cs="Times New Roman"/>
          <w:noProof/>
          <w:lang w:eastAsia="en-NZ"/>
        </w:rPr>
        <mc:AlternateContent>
          <mc:Choice Requires="wps">
            <w:drawing>
              <wp:anchor distT="0" distB="0" distL="114300" distR="114300" simplePos="0" relativeHeight="251667456" behindDoc="0" locked="0" layoutInCell="1" allowOverlap="1" wp14:anchorId="7D642329" wp14:editId="05A5CA1E">
                <wp:simplePos x="0" y="0"/>
                <wp:positionH relativeFrom="column">
                  <wp:posOffset>4400550</wp:posOffset>
                </wp:positionH>
                <wp:positionV relativeFrom="paragraph">
                  <wp:posOffset>133350</wp:posOffset>
                </wp:positionV>
                <wp:extent cx="145732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457325" cy="257175"/>
                        </a:xfrm>
                        <a:prstGeom prst="rect">
                          <a:avLst/>
                        </a:prstGeom>
                        <a:solidFill>
                          <a:sysClr val="window" lastClr="FFFFFF"/>
                        </a:solidFill>
                        <a:ln w="6350">
                          <a:solidFill>
                            <a:prstClr val="black"/>
                          </a:solidFill>
                        </a:ln>
                        <a:effectLst/>
                      </wps:spPr>
                      <wps:txbx>
                        <w:txbxContent>
                          <w:sdt>
                            <w:sdtPr>
                              <w:id w:val="-680967922"/>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margin-left:346.5pt;margin-top:10.5pt;width:114.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" fillcolor="window" strokeweight=".5pt">
                <v:textbox>
                  <w:txbxContent>
                    <w:sdt>
                      <w:sdtPr>
                        <w:id w:val="-680967922"/>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Pr="00A77692">
        <w:rPr>
          <w:rFonts w:eastAsia="Times New Roman" w:cs="Times New Roman"/>
          <w:noProof/>
          <w:lang w:eastAsia="en-NZ"/>
        </w:rPr>
        <mc:AlternateContent>
          <mc:Choice Requires="wps">
            <w:drawing>
              <wp:anchor distT="0" distB="0" distL="114300" distR="114300" simplePos="0" relativeHeight="251666432" behindDoc="0" locked="0" layoutInCell="1" allowOverlap="1" wp14:anchorId="44479BDE" wp14:editId="0A336B9E">
                <wp:simplePos x="0" y="0"/>
                <wp:positionH relativeFrom="column">
                  <wp:posOffset>1990725</wp:posOffset>
                </wp:positionH>
                <wp:positionV relativeFrom="paragraph">
                  <wp:posOffset>90805</wp:posOffset>
                </wp:positionV>
                <wp:extent cx="1543050" cy="2571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543050" cy="257175"/>
                        </a:xfrm>
                        <a:prstGeom prst="rect">
                          <a:avLst/>
                        </a:prstGeom>
                        <a:solidFill>
                          <a:sysClr val="window" lastClr="FFFFFF"/>
                        </a:solidFill>
                        <a:ln w="6350">
                          <a:solidFill>
                            <a:prstClr val="black"/>
                          </a:solidFill>
                        </a:ln>
                        <a:effectLst/>
                      </wps:spPr>
                      <wps:txbx>
                        <w:txbxContent>
                          <w:sdt>
                            <w:sdtPr>
                              <w:id w:val="1991057267"/>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2" type="#_x0000_t202" style="position:absolute;margin-left:156.75pt;margin-top:7.15pt;width:121.5pt;height:2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" fillcolor="window" strokeweight=".5pt">
                <v:textbox>
                  <w:txbxContent>
                    <w:sdt>
                      <w:sdtPr>
                        <w:id w:val="1991057267"/>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Pr="00A77692">
        <w:rPr>
          <w:rFonts w:eastAsia="Times New Roman" w:cs="Times New Roman"/>
          <w:b/>
          <w:sz w:val="24"/>
          <w:szCs w:val="24"/>
        </w:rPr>
        <w:t xml:space="preserve">Teacher registration </w:t>
      </w:r>
    </w:p>
    <w:p w:rsidR="00844272" w:rsidRPr="00A77692" w:rsidRDefault="00844272" w:rsidP="00844272">
      <w:pPr>
        <w:spacing w:after="0" w:line="240" w:lineRule="auto"/>
        <w:rPr>
          <w:rFonts w:eastAsia="Times New Roman" w:cs="Times New Roman"/>
        </w:rPr>
      </w:pPr>
      <w:r w:rsidRPr="00A77692">
        <w:rPr>
          <w:rFonts w:eastAsia="Times New Roman" w:cs="Times New Roman"/>
        </w:rPr>
        <w:t xml:space="preserve">Teachers’ Registration Council No: </w:t>
      </w:r>
      <w:r w:rsidRPr="00A77692">
        <w:rPr>
          <w:rFonts w:eastAsia="Times New Roman" w:cs="Times New Roman"/>
        </w:rPr>
        <w:tab/>
      </w:r>
      <w:r w:rsidRPr="00A77692">
        <w:rPr>
          <w:rFonts w:eastAsia="Times New Roman" w:cs="Times New Roman"/>
        </w:rPr>
        <w:tab/>
      </w:r>
      <w:r w:rsidRPr="00A77692">
        <w:rPr>
          <w:rFonts w:eastAsia="Times New Roman" w:cs="Times New Roman"/>
        </w:rPr>
        <w:tab/>
      </w:r>
      <w:r w:rsidRPr="00A77692">
        <w:rPr>
          <w:rFonts w:eastAsia="Times New Roman" w:cs="Times New Roman"/>
        </w:rPr>
        <w:tab/>
        <w:t xml:space="preserve">Expiry Date: </w:t>
      </w:r>
    </w:p>
    <w:p w:rsidR="00844272" w:rsidRDefault="00844272" w:rsidP="00844272">
      <w:pPr>
        <w:spacing w:after="0" w:line="240" w:lineRule="auto"/>
        <w:rPr>
          <w:rFonts w:eastAsia="Times New Roman" w:cs="Times New Roman"/>
        </w:rPr>
      </w:pPr>
    </w:p>
    <w:p w:rsidR="00844272" w:rsidRPr="00A77692" w:rsidRDefault="00844272" w:rsidP="00844272">
      <w:pPr>
        <w:spacing w:after="0" w:line="240" w:lineRule="auto"/>
        <w:rPr>
          <w:rFonts w:eastAsia="Times New Roman" w:cs="Times New Roman"/>
        </w:rPr>
      </w:pPr>
      <w:r w:rsidRPr="00A77692">
        <w:rPr>
          <w:rFonts w:eastAsia="Times New Roman" w:cs="Times New Roman"/>
        </w:rPr>
        <w:t xml:space="preserve">Status:  </w:t>
      </w:r>
      <w:sdt>
        <w:sdtPr>
          <w:rPr>
            <w:rFonts w:eastAsia="Times New Roman" w:cs="Times New Roman"/>
          </w:rPr>
          <w:id w:val="1316065844"/>
          <w14:checkbox>
            <w14:checked w14:val="0"/>
            <w14:checkedState w14:val="2612" w14:font="MS Gothic"/>
            <w14:uncheckedState w14:val="2610" w14:font="MS Gothic"/>
          </w14:checkbox>
        </w:sdtPr>
        <w:sdtEndPr/>
        <w:sdtContent>
          <w:r w:rsidR="002D46FB">
            <w:rPr>
              <w:rFonts w:ascii="MS Gothic" w:eastAsia="MS Gothic" w:hAnsi="MS Gothic" w:cs="Times New Roman" w:hint="eastAsia"/>
            </w:rPr>
            <w:t>☐</w:t>
          </w:r>
        </w:sdtContent>
      </w:sdt>
      <w:r w:rsidRPr="00A77692">
        <w:rPr>
          <w:rFonts w:eastAsia="Times New Roman" w:cs="Times New Roman"/>
        </w:rPr>
        <w:t>Full</w:t>
      </w:r>
      <w:r w:rsidRPr="00A77692">
        <w:rPr>
          <w:rFonts w:ascii="Comic Sans MS" w:eastAsia="Times New Roman" w:hAnsi="Comic Sans MS" w:cs="Times New Roman"/>
          <w:sz w:val="20"/>
          <w:szCs w:val="20"/>
        </w:rPr>
        <w:t xml:space="preserve">         </w:t>
      </w:r>
      <w:sdt>
        <w:sdtPr>
          <w:rPr>
            <w:rFonts w:eastAsia="Times New Roman" w:cs="Times New Roman"/>
          </w:rPr>
          <w:id w:val="565072894"/>
          <w14:checkbox>
            <w14:checked w14:val="0"/>
            <w14:checkedState w14:val="2612" w14:font="MS Gothic"/>
            <w14:uncheckedState w14:val="2610" w14:font="MS Gothic"/>
          </w14:checkbox>
        </w:sdtPr>
        <w:sdtEndPr/>
        <w:sdtContent>
          <w:r w:rsidRPr="00A77692">
            <w:rPr>
              <w:rFonts w:ascii="MS Gothic" w:eastAsia="MS Gothic" w:hAnsi="MS Gothic" w:cs="MS Gothic" w:hint="eastAsia"/>
            </w:rPr>
            <w:t>☐</w:t>
          </w:r>
        </w:sdtContent>
      </w:sdt>
      <w:r w:rsidRPr="00A77692">
        <w:rPr>
          <w:rFonts w:eastAsia="Times New Roman" w:cs="Times New Roman"/>
        </w:rPr>
        <w:t>Prov</w:t>
      </w:r>
      <w:r>
        <w:rPr>
          <w:rFonts w:eastAsia="Times New Roman" w:cs="Times New Roman"/>
        </w:rPr>
        <w:t xml:space="preserve">isional </w:t>
      </w:r>
      <w:r w:rsidRPr="00A77692">
        <w:rPr>
          <w:rFonts w:ascii="Comic Sans MS" w:eastAsia="Times New Roman" w:hAnsi="Comic Sans MS" w:cs="Times New Roman"/>
          <w:sz w:val="20"/>
          <w:szCs w:val="20"/>
        </w:rPr>
        <w:t xml:space="preserve">       </w:t>
      </w:r>
      <w:sdt>
        <w:sdtPr>
          <w:rPr>
            <w:rFonts w:eastAsia="Times New Roman" w:cs="Times New Roman"/>
          </w:rPr>
          <w:id w:val="-2119211852"/>
          <w14:checkbox>
            <w14:checked w14:val="0"/>
            <w14:checkedState w14:val="2612" w14:font="MS Gothic"/>
            <w14:uncheckedState w14:val="2610" w14:font="MS Gothic"/>
          </w14:checkbox>
        </w:sdtPr>
        <w:sdtEndPr/>
        <w:sdtContent>
          <w:r w:rsidRPr="00A77692">
            <w:rPr>
              <w:rFonts w:ascii="MS Gothic" w:eastAsia="MS Gothic" w:hAnsi="MS Gothic" w:cs="MS Gothic" w:hint="eastAsia"/>
            </w:rPr>
            <w:t>☐</w:t>
          </w:r>
        </w:sdtContent>
      </w:sdt>
      <w:r w:rsidRPr="00A77692">
        <w:rPr>
          <w:rFonts w:eastAsia="Times New Roman" w:cs="Times New Roman"/>
        </w:rPr>
        <w:t>S</w:t>
      </w:r>
      <w:r>
        <w:rPr>
          <w:rFonts w:eastAsia="Times New Roman" w:cs="Times New Roman"/>
        </w:rPr>
        <w:t xml:space="preserve">ubject </w:t>
      </w:r>
      <w:r w:rsidRPr="00A77692">
        <w:rPr>
          <w:rFonts w:eastAsia="Times New Roman" w:cs="Times New Roman"/>
        </w:rPr>
        <w:t>T</w:t>
      </w:r>
      <w:r>
        <w:rPr>
          <w:rFonts w:eastAsia="Times New Roman" w:cs="Times New Roman"/>
        </w:rPr>
        <w:t xml:space="preserve">o </w:t>
      </w:r>
      <w:r w:rsidRPr="00A77692">
        <w:rPr>
          <w:rFonts w:eastAsia="Times New Roman" w:cs="Times New Roman"/>
        </w:rPr>
        <w:t>C</w:t>
      </w:r>
      <w:r>
        <w:rPr>
          <w:rFonts w:eastAsia="Times New Roman" w:cs="Times New Roman"/>
        </w:rPr>
        <w:t>on</w:t>
      </w:r>
      <w:r w:rsidR="00E14240">
        <w:rPr>
          <w:rFonts w:eastAsia="Times New Roman" w:cs="Times New Roman"/>
        </w:rPr>
        <w:t>firmation</w:t>
      </w:r>
      <w:r w:rsidRPr="00A77692">
        <w:rPr>
          <w:rFonts w:eastAsia="Times New Roman" w:cs="Times New Roman"/>
        </w:rPr>
        <w:t xml:space="preserve">  </w:t>
      </w:r>
    </w:p>
    <w:p w:rsidR="00844272" w:rsidRDefault="00844272" w:rsidP="00844272">
      <w:pPr>
        <w:spacing w:after="0" w:line="240" w:lineRule="auto"/>
        <w:ind w:left="480" w:hanging="480"/>
        <w:rPr>
          <w:rFonts w:eastAsia="Times New Roman" w:cs="Times New Roman"/>
          <w:b/>
          <w:sz w:val="24"/>
          <w:szCs w:val="24"/>
        </w:rPr>
      </w:pPr>
    </w:p>
    <w:p w:rsidR="00844272" w:rsidRPr="00A77692" w:rsidRDefault="00844272" w:rsidP="00844272">
      <w:pPr>
        <w:spacing w:after="0" w:line="240" w:lineRule="auto"/>
        <w:ind w:left="480" w:hanging="480"/>
        <w:rPr>
          <w:rFonts w:eastAsia="Times New Roman" w:cs="Times New Roman"/>
          <w:b/>
        </w:rPr>
      </w:pPr>
      <w:r w:rsidRPr="00A77692">
        <w:rPr>
          <w:rFonts w:eastAsia="Times New Roman" w:cs="Times New Roman"/>
          <w:b/>
          <w:sz w:val="24"/>
          <w:szCs w:val="24"/>
        </w:rPr>
        <w:t>Tertiary Qualifications and Experience</w:t>
      </w:r>
    </w:p>
    <w:tbl>
      <w:tblPr>
        <w:tblW w:w="10349"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1986"/>
        <w:gridCol w:w="1827"/>
        <w:gridCol w:w="1792"/>
        <w:gridCol w:w="2582"/>
      </w:tblGrid>
      <w:tr w:rsidR="00844272" w:rsidRPr="00A77692" w:rsidTr="00955DF1">
        <w:tc>
          <w:tcPr>
            <w:tcW w:w="2162" w:type="dxa"/>
            <w:shd w:val="clear" w:color="auto" w:fill="auto"/>
          </w:tcPr>
          <w:p w:rsidR="00844272" w:rsidRPr="00A77692" w:rsidRDefault="00844272" w:rsidP="00955DF1">
            <w:pPr>
              <w:spacing w:after="0" w:line="240" w:lineRule="auto"/>
              <w:rPr>
                <w:rFonts w:eastAsia="Times New Roman" w:cs="Times New Roman"/>
                <w:b/>
              </w:rPr>
            </w:pPr>
          </w:p>
        </w:tc>
        <w:tc>
          <w:tcPr>
            <w:tcW w:w="1986"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Name of Institution</w:t>
            </w:r>
          </w:p>
        </w:tc>
        <w:tc>
          <w:tcPr>
            <w:tcW w:w="1827"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Address of Institution</w:t>
            </w:r>
          </w:p>
        </w:tc>
        <w:tc>
          <w:tcPr>
            <w:tcW w:w="1792"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 xml:space="preserve">Qualification level, No. of Credits or Years to complete </w:t>
            </w:r>
          </w:p>
        </w:tc>
        <w:tc>
          <w:tcPr>
            <w:tcW w:w="2582"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Highest Qualification Gained</w:t>
            </w:r>
          </w:p>
        </w:tc>
      </w:tr>
      <w:tr w:rsidR="00844272" w:rsidRPr="00A77692" w:rsidTr="00955DF1">
        <w:trPr>
          <w:trHeight w:val="968"/>
        </w:trPr>
        <w:tc>
          <w:tcPr>
            <w:tcW w:w="2162"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Private Training Establishment</w:t>
            </w:r>
          </w:p>
        </w:tc>
        <w:tc>
          <w:tcPr>
            <w:tcW w:w="1986" w:type="dxa"/>
            <w:shd w:val="clear" w:color="auto" w:fill="auto"/>
          </w:tcPr>
          <w:sdt>
            <w:sdtPr>
              <w:rPr>
                <w:rFonts w:eastAsia="Times New Roman" w:cs="Times New Roman"/>
                <w:b/>
              </w:rPr>
              <w:id w:val="-1571728714"/>
              <w:showingPlcHdr/>
              <w:text/>
            </w:sdtPr>
            <w:sdtEndPr/>
            <w:sdtContent>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sdtContent>
          </w:sdt>
          <w:p w:rsidR="00844272" w:rsidRPr="00A77692" w:rsidRDefault="00844272" w:rsidP="00955DF1">
            <w:pPr>
              <w:spacing w:after="0" w:line="240" w:lineRule="auto"/>
              <w:rPr>
                <w:rFonts w:eastAsia="Times New Roman" w:cs="Times New Roman"/>
                <w:b/>
              </w:rPr>
            </w:pPr>
          </w:p>
          <w:p w:rsidR="00844272" w:rsidRPr="00A77692" w:rsidRDefault="00844272" w:rsidP="00955DF1">
            <w:pPr>
              <w:spacing w:after="0" w:line="240" w:lineRule="auto"/>
              <w:rPr>
                <w:rFonts w:eastAsia="Times New Roman" w:cs="Times New Roman"/>
                <w:b/>
              </w:rPr>
            </w:pPr>
          </w:p>
        </w:tc>
        <w:sdt>
          <w:sdtPr>
            <w:rPr>
              <w:rFonts w:eastAsia="Times New Roman" w:cs="Times New Roman"/>
              <w:b/>
            </w:rPr>
            <w:id w:val="99157833"/>
            <w:showingPlcHdr/>
            <w:text/>
          </w:sdtPr>
          <w:sdtEndPr/>
          <w:sdtContent>
            <w:tc>
              <w:tcPr>
                <w:tcW w:w="1827"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1288048958"/>
            <w:showingPlcHdr/>
            <w:text/>
          </w:sdtPr>
          <w:sdtEndPr/>
          <w:sdtContent>
            <w:tc>
              <w:tcPr>
                <w:tcW w:w="179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296455937"/>
            <w:showingPlcHdr/>
            <w:text/>
          </w:sdtPr>
          <w:sdtEndPr/>
          <w:sdtContent>
            <w:tc>
              <w:tcPr>
                <w:tcW w:w="258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tr>
      <w:tr w:rsidR="00844272" w:rsidRPr="00A77692" w:rsidTr="00955DF1">
        <w:tc>
          <w:tcPr>
            <w:tcW w:w="2162"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Polytechnic</w:t>
            </w:r>
          </w:p>
          <w:p w:rsidR="00844272" w:rsidRPr="00A77692" w:rsidRDefault="00844272" w:rsidP="00955DF1">
            <w:pPr>
              <w:spacing w:after="0" w:line="240" w:lineRule="auto"/>
              <w:rPr>
                <w:rFonts w:eastAsia="Times New Roman" w:cs="Times New Roman"/>
                <w:b/>
                <w:sz w:val="20"/>
                <w:szCs w:val="20"/>
              </w:rPr>
            </w:pPr>
          </w:p>
        </w:tc>
        <w:tc>
          <w:tcPr>
            <w:tcW w:w="1986" w:type="dxa"/>
            <w:shd w:val="clear" w:color="auto" w:fill="auto"/>
          </w:tcPr>
          <w:sdt>
            <w:sdtPr>
              <w:rPr>
                <w:rFonts w:eastAsia="Times New Roman" w:cs="Times New Roman"/>
                <w:b/>
              </w:rPr>
              <w:id w:val="1588881614"/>
              <w:showingPlcHdr/>
              <w:text/>
            </w:sdtPr>
            <w:sdtEndPr/>
            <w:sdtContent>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sdtContent>
          </w:sdt>
          <w:p w:rsidR="00844272" w:rsidRPr="00A77692" w:rsidRDefault="00844272" w:rsidP="00955DF1">
            <w:pPr>
              <w:spacing w:after="0" w:line="240" w:lineRule="auto"/>
              <w:rPr>
                <w:rFonts w:eastAsia="Times New Roman" w:cs="Times New Roman"/>
                <w:b/>
              </w:rPr>
            </w:pPr>
          </w:p>
          <w:p w:rsidR="00844272" w:rsidRPr="00A77692" w:rsidRDefault="00844272" w:rsidP="00955DF1">
            <w:pPr>
              <w:spacing w:after="0" w:line="240" w:lineRule="auto"/>
              <w:rPr>
                <w:rFonts w:eastAsia="Times New Roman" w:cs="Times New Roman"/>
                <w:b/>
              </w:rPr>
            </w:pPr>
          </w:p>
        </w:tc>
        <w:sdt>
          <w:sdtPr>
            <w:rPr>
              <w:rFonts w:eastAsia="Times New Roman" w:cs="Times New Roman"/>
              <w:b/>
            </w:rPr>
            <w:id w:val="850911123"/>
            <w:showingPlcHdr/>
            <w:text/>
          </w:sdtPr>
          <w:sdtEndPr/>
          <w:sdtContent>
            <w:tc>
              <w:tcPr>
                <w:tcW w:w="1827"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1675231832"/>
            <w:showingPlcHdr/>
            <w:text/>
          </w:sdtPr>
          <w:sdtEndPr/>
          <w:sdtContent>
            <w:tc>
              <w:tcPr>
                <w:tcW w:w="179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733049345"/>
            <w:showingPlcHdr/>
            <w:text/>
          </w:sdtPr>
          <w:sdtEndPr/>
          <w:sdtContent>
            <w:tc>
              <w:tcPr>
                <w:tcW w:w="258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tr>
      <w:tr w:rsidR="00844272" w:rsidRPr="00A77692" w:rsidTr="00955DF1">
        <w:trPr>
          <w:trHeight w:val="904"/>
        </w:trPr>
        <w:tc>
          <w:tcPr>
            <w:tcW w:w="2162"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University</w:t>
            </w:r>
          </w:p>
          <w:p w:rsidR="00844272" w:rsidRPr="00A77692" w:rsidRDefault="00844272" w:rsidP="00955DF1">
            <w:pPr>
              <w:spacing w:after="0" w:line="240" w:lineRule="auto"/>
              <w:rPr>
                <w:rFonts w:eastAsia="Times New Roman" w:cs="Times New Roman"/>
                <w:b/>
                <w:sz w:val="20"/>
                <w:szCs w:val="20"/>
              </w:rPr>
            </w:pPr>
          </w:p>
        </w:tc>
        <w:tc>
          <w:tcPr>
            <w:tcW w:w="1986" w:type="dxa"/>
            <w:shd w:val="clear" w:color="auto" w:fill="auto"/>
          </w:tcPr>
          <w:sdt>
            <w:sdtPr>
              <w:rPr>
                <w:rFonts w:eastAsia="Times New Roman" w:cs="Times New Roman"/>
                <w:b/>
              </w:rPr>
              <w:id w:val="-242793982"/>
              <w:showingPlcHdr/>
              <w:text/>
            </w:sdtPr>
            <w:sdtEndPr/>
            <w:sdtContent>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sdtContent>
          </w:sdt>
          <w:p w:rsidR="00844272" w:rsidRPr="00A77692" w:rsidRDefault="00844272" w:rsidP="00955DF1">
            <w:pPr>
              <w:spacing w:after="0" w:line="240" w:lineRule="auto"/>
              <w:rPr>
                <w:rFonts w:eastAsia="Times New Roman" w:cs="Times New Roman"/>
                <w:b/>
              </w:rPr>
            </w:pPr>
          </w:p>
          <w:p w:rsidR="00844272" w:rsidRPr="00A77692" w:rsidRDefault="00844272" w:rsidP="00955DF1">
            <w:pPr>
              <w:spacing w:after="0" w:line="240" w:lineRule="auto"/>
              <w:rPr>
                <w:rFonts w:eastAsia="Times New Roman" w:cs="Times New Roman"/>
                <w:b/>
              </w:rPr>
            </w:pPr>
          </w:p>
        </w:tc>
        <w:sdt>
          <w:sdtPr>
            <w:rPr>
              <w:rFonts w:eastAsia="Times New Roman" w:cs="Times New Roman"/>
              <w:b/>
            </w:rPr>
            <w:id w:val="-1766448076"/>
            <w:showingPlcHdr/>
            <w:text/>
          </w:sdtPr>
          <w:sdtEndPr/>
          <w:sdtContent>
            <w:tc>
              <w:tcPr>
                <w:tcW w:w="1827"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926153125"/>
            <w:showingPlcHdr/>
            <w:text/>
          </w:sdtPr>
          <w:sdtEndPr/>
          <w:sdtContent>
            <w:tc>
              <w:tcPr>
                <w:tcW w:w="179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1593076110"/>
            <w:showingPlcHdr/>
            <w:text/>
          </w:sdtPr>
          <w:sdtEndPr/>
          <w:sdtContent>
            <w:tc>
              <w:tcPr>
                <w:tcW w:w="258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tr>
      <w:tr w:rsidR="00844272" w:rsidRPr="00A77692" w:rsidTr="00955DF1">
        <w:trPr>
          <w:trHeight w:val="70"/>
        </w:trPr>
        <w:tc>
          <w:tcPr>
            <w:tcW w:w="2162" w:type="dxa"/>
            <w:shd w:val="clear" w:color="auto" w:fill="auto"/>
          </w:tcPr>
          <w:p w:rsidR="00844272" w:rsidRPr="00A77692" w:rsidRDefault="00844272" w:rsidP="00955DF1">
            <w:pPr>
              <w:spacing w:after="0" w:line="240" w:lineRule="auto"/>
              <w:rPr>
                <w:rFonts w:eastAsia="Times New Roman" w:cs="Times New Roman"/>
                <w:b/>
                <w:sz w:val="20"/>
                <w:szCs w:val="20"/>
              </w:rPr>
            </w:pPr>
            <w:r w:rsidRPr="00A77692">
              <w:rPr>
                <w:rFonts w:eastAsia="Times New Roman" w:cs="Times New Roman"/>
                <w:b/>
                <w:sz w:val="20"/>
                <w:szCs w:val="20"/>
              </w:rPr>
              <w:t>Other</w:t>
            </w:r>
          </w:p>
        </w:tc>
        <w:tc>
          <w:tcPr>
            <w:tcW w:w="1986" w:type="dxa"/>
            <w:shd w:val="clear" w:color="auto" w:fill="auto"/>
          </w:tcPr>
          <w:sdt>
            <w:sdtPr>
              <w:rPr>
                <w:rFonts w:eastAsia="Times New Roman" w:cs="Times New Roman"/>
                <w:b/>
              </w:rPr>
              <w:id w:val="-155925356"/>
              <w:showingPlcHdr/>
              <w:text/>
            </w:sdtPr>
            <w:sdtEndPr/>
            <w:sdtContent>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sdtContent>
          </w:sdt>
          <w:p w:rsidR="00844272" w:rsidRPr="00A77692" w:rsidRDefault="00844272" w:rsidP="00955DF1">
            <w:pPr>
              <w:spacing w:after="0" w:line="240" w:lineRule="auto"/>
              <w:rPr>
                <w:rFonts w:eastAsia="Times New Roman" w:cs="Times New Roman"/>
                <w:b/>
              </w:rPr>
            </w:pPr>
          </w:p>
          <w:p w:rsidR="00844272" w:rsidRPr="00A77692" w:rsidRDefault="00844272" w:rsidP="00955DF1">
            <w:pPr>
              <w:spacing w:after="0" w:line="240" w:lineRule="auto"/>
              <w:rPr>
                <w:rFonts w:eastAsia="Times New Roman" w:cs="Times New Roman"/>
                <w:b/>
              </w:rPr>
            </w:pPr>
          </w:p>
        </w:tc>
        <w:sdt>
          <w:sdtPr>
            <w:rPr>
              <w:rFonts w:eastAsia="Times New Roman" w:cs="Times New Roman"/>
              <w:b/>
            </w:rPr>
            <w:id w:val="-663700177"/>
            <w:showingPlcHdr/>
            <w:text/>
          </w:sdtPr>
          <w:sdtEndPr/>
          <w:sdtContent>
            <w:tc>
              <w:tcPr>
                <w:tcW w:w="1827"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184792348"/>
            <w:showingPlcHdr/>
            <w:text/>
          </w:sdtPr>
          <w:sdtEndPr/>
          <w:sdtContent>
            <w:tc>
              <w:tcPr>
                <w:tcW w:w="179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sdt>
          <w:sdtPr>
            <w:rPr>
              <w:rFonts w:eastAsia="Times New Roman" w:cs="Times New Roman"/>
              <w:b/>
            </w:rPr>
            <w:id w:val="1289557773"/>
            <w:showingPlcHdr/>
            <w:text/>
          </w:sdtPr>
          <w:sdtEndPr/>
          <w:sdtContent>
            <w:tc>
              <w:tcPr>
                <w:tcW w:w="2582" w:type="dxa"/>
                <w:shd w:val="clear" w:color="auto" w:fill="auto"/>
              </w:tcPr>
              <w:p w:rsidR="00844272" w:rsidRPr="00A77692" w:rsidRDefault="00844272" w:rsidP="00955DF1">
                <w:pPr>
                  <w:spacing w:after="0" w:line="240" w:lineRule="auto"/>
                  <w:rPr>
                    <w:rFonts w:eastAsia="Times New Roman" w:cs="Times New Roman"/>
                    <w:b/>
                  </w:rPr>
                </w:pPr>
                <w:r w:rsidRPr="00A77692">
                  <w:rPr>
                    <w:rFonts w:ascii="Comic Sans MS" w:hAnsi="Comic Sans MS" w:cs="Times New Roman"/>
                    <w:color w:val="808080"/>
                    <w:sz w:val="20"/>
                    <w:szCs w:val="20"/>
                  </w:rPr>
                  <w:t>Click here to enter text.</w:t>
                </w:r>
              </w:p>
            </w:tc>
          </w:sdtContent>
        </w:sdt>
      </w:tr>
    </w:tbl>
    <w:p w:rsidR="00844272" w:rsidRPr="00844272" w:rsidRDefault="00844272" w:rsidP="00844272">
      <w:pPr>
        <w:rPr>
          <w:b/>
          <w:sz w:val="24"/>
          <w:szCs w:val="24"/>
        </w:rPr>
      </w:pPr>
      <w:r w:rsidRPr="00844272">
        <w:rPr>
          <w:b/>
          <w:sz w:val="24"/>
          <w:szCs w:val="24"/>
        </w:rPr>
        <w:lastRenderedPageBreak/>
        <w:t xml:space="preserve">Work Experience: </w:t>
      </w:r>
    </w:p>
    <w:p w:rsidR="00844272" w:rsidRDefault="00844272" w:rsidP="00844272">
      <w:r>
        <w:t>Please list your work experience with your last 2 employers, beginning with your most recent teaching position</w:t>
      </w:r>
      <w:r w:rsidR="002D46FB">
        <w:t>s</w:t>
      </w:r>
      <w:r>
        <w:t xml:space="preserve">   held. If you were self-employed or not teaching, give details.  If your recent work experience has not been in teaching, please give brief details of most recent previous teaching roles on a separate sheet and attach to the application </w:t>
      </w:r>
    </w:p>
    <w:p w:rsidR="00844272" w:rsidRPr="00844272" w:rsidRDefault="00844272" w:rsidP="00844272">
      <w:pPr>
        <w:rPr>
          <w:b/>
        </w:rPr>
      </w:pPr>
      <w:r w:rsidRPr="00844272">
        <w:rPr>
          <w:b/>
        </w:rPr>
        <w:t>Employer 1</w:t>
      </w:r>
    </w:p>
    <w:tbl>
      <w:tblPr>
        <w:tblStyle w:val="TableGrid1"/>
        <w:tblW w:w="0" w:type="auto"/>
        <w:tblInd w:w="108" w:type="dxa"/>
        <w:tblLook w:val="04A0" w:firstRow="1" w:lastRow="0" w:firstColumn="1" w:lastColumn="0" w:noHBand="0" w:noVBand="1"/>
      </w:tblPr>
      <w:tblGrid>
        <w:gridCol w:w="3402"/>
        <w:gridCol w:w="6237"/>
      </w:tblGrid>
      <w:tr w:rsidR="00844272" w:rsidRPr="00844272" w:rsidTr="00844272">
        <w:tc>
          <w:tcPr>
            <w:tcW w:w="3402" w:type="dxa"/>
          </w:tcPr>
          <w:p w:rsidR="00844272" w:rsidRPr="00844272" w:rsidRDefault="00844272" w:rsidP="00844272">
            <w:pPr>
              <w:spacing w:line="360" w:lineRule="auto"/>
              <w:rPr>
                <w:rFonts w:eastAsia="Times New Roman" w:cs="Times New Roman"/>
              </w:rPr>
            </w:pPr>
            <w:r w:rsidRPr="00844272">
              <w:rPr>
                <w:rFonts w:eastAsia="Times New Roman" w:cs="Times New Roman"/>
              </w:rPr>
              <w:t>Name of employer</w:t>
            </w:r>
          </w:p>
        </w:tc>
        <w:sdt>
          <w:sdtPr>
            <w:rPr>
              <w:rFonts w:eastAsia="Times New Roman" w:cs="Times New Roman"/>
            </w:rPr>
            <w:id w:val="-509831960"/>
            <w:showingPlcHdr/>
            <w:text/>
          </w:sdtPr>
          <w:sdtEndPr/>
          <w:sdtContent>
            <w:tc>
              <w:tcPr>
                <w:tcW w:w="6237" w:type="dxa"/>
              </w:tcPr>
              <w:p w:rsidR="00844272" w:rsidRPr="00844272" w:rsidRDefault="00844272" w:rsidP="00844272">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844272">
            <w:pPr>
              <w:spacing w:line="360" w:lineRule="auto"/>
              <w:rPr>
                <w:rFonts w:eastAsia="Times New Roman" w:cs="Times New Roman"/>
              </w:rPr>
            </w:pPr>
            <w:r w:rsidRPr="00844272">
              <w:rPr>
                <w:rFonts w:eastAsia="Times New Roman" w:cs="Times New Roman"/>
              </w:rPr>
              <w:t>Address of employer</w:t>
            </w:r>
          </w:p>
          <w:p w:rsidR="00844272" w:rsidRPr="00844272" w:rsidRDefault="00844272" w:rsidP="00844272">
            <w:pPr>
              <w:spacing w:line="360" w:lineRule="auto"/>
              <w:rPr>
                <w:rFonts w:eastAsia="Times New Roman" w:cs="Times New Roman"/>
              </w:rPr>
            </w:pPr>
          </w:p>
        </w:tc>
        <w:sdt>
          <w:sdtPr>
            <w:rPr>
              <w:rFonts w:eastAsia="Times New Roman" w:cs="Times New Roman"/>
            </w:rPr>
            <w:id w:val="-703949089"/>
            <w:showingPlcHdr/>
            <w:text/>
          </w:sdtPr>
          <w:sdtEndPr/>
          <w:sdtContent>
            <w:tc>
              <w:tcPr>
                <w:tcW w:w="6237" w:type="dxa"/>
              </w:tcPr>
              <w:p w:rsidR="00844272" w:rsidRPr="00844272" w:rsidRDefault="00844272" w:rsidP="00844272">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844272">
            <w:pPr>
              <w:spacing w:line="360" w:lineRule="auto"/>
              <w:rPr>
                <w:rFonts w:eastAsia="Times New Roman" w:cs="Times New Roman"/>
              </w:rPr>
            </w:pPr>
            <w:r w:rsidRPr="00844272">
              <w:rPr>
                <w:rFonts w:eastAsia="Times New Roman" w:cs="Times New Roman"/>
              </w:rPr>
              <w:t>Employment dates</w:t>
            </w:r>
          </w:p>
        </w:tc>
        <w:sdt>
          <w:sdtPr>
            <w:rPr>
              <w:rFonts w:eastAsia="Times New Roman" w:cs="Times New Roman"/>
            </w:rPr>
            <w:id w:val="1176685451"/>
            <w:showingPlcHdr/>
            <w:text/>
          </w:sdtPr>
          <w:sdtEndPr/>
          <w:sdtContent>
            <w:tc>
              <w:tcPr>
                <w:tcW w:w="6237" w:type="dxa"/>
              </w:tcPr>
              <w:p w:rsidR="00844272" w:rsidRPr="00844272" w:rsidRDefault="00844272" w:rsidP="00844272">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844272">
            <w:pPr>
              <w:spacing w:line="360" w:lineRule="auto"/>
              <w:rPr>
                <w:rFonts w:eastAsia="Times New Roman" w:cs="Times New Roman"/>
              </w:rPr>
            </w:pPr>
            <w:r w:rsidRPr="00844272">
              <w:rPr>
                <w:rFonts w:eastAsia="Times New Roman" w:cs="Times New Roman"/>
              </w:rPr>
              <w:t>Name of last supervisor</w:t>
            </w:r>
          </w:p>
        </w:tc>
        <w:sdt>
          <w:sdtPr>
            <w:rPr>
              <w:rFonts w:eastAsia="Times New Roman" w:cs="Times New Roman"/>
            </w:rPr>
            <w:id w:val="103849562"/>
            <w:showingPlcHdr/>
            <w:text/>
          </w:sdtPr>
          <w:sdtEndPr/>
          <w:sdtContent>
            <w:tc>
              <w:tcPr>
                <w:tcW w:w="6237" w:type="dxa"/>
              </w:tcPr>
              <w:p w:rsidR="00844272" w:rsidRPr="00844272" w:rsidRDefault="00844272" w:rsidP="00844272">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844272">
            <w:pPr>
              <w:spacing w:line="360" w:lineRule="auto"/>
              <w:rPr>
                <w:rFonts w:eastAsia="Times New Roman" w:cs="Times New Roman"/>
              </w:rPr>
            </w:pPr>
            <w:r w:rsidRPr="00844272">
              <w:rPr>
                <w:rFonts w:eastAsia="Times New Roman" w:cs="Times New Roman"/>
              </w:rPr>
              <w:t>Phone number</w:t>
            </w:r>
          </w:p>
        </w:tc>
        <w:sdt>
          <w:sdtPr>
            <w:rPr>
              <w:rFonts w:eastAsia="Times New Roman" w:cs="Times New Roman"/>
            </w:rPr>
            <w:id w:val="1327173442"/>
            <w:showingPlcHdr/>
            <w:text/>
          </w:sdtPr>
          <w:sdtEndPr/>
          <w:sdtContent>
            <w:tc>
              <w:tcPr>
                <w:tcW w:w="6237" w:type="dxa"/>
              </w:tcPr>
              <w:p w:rsidR="00844272" w:rsidRPr="00844272" w:rsidRDefault="00844272" w:rsidP="00844272">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rPr>
          <w:trHeight w:val="377"/>
        </w:trPr>
        <w:tc>
          <w:tcPr>
            <w:tcW w:w="3402" w:type="dxa"/>
          </w:tcPr>
          <w:p w:rsidR="00844272" w:rsidRPr="00844272" w:rsidRDefault="00844272" w:rsidP="00844272">
            <w:pPr>
              <w:spacing w:line="360" w:lineRule="auto"/>
              <w:ind w:left="480" w:hanging="480"/>
              <w:rPr>
                <w:rFonts w:eastAsia="Times New Roman" w:cs="Times New Roman"/>
              </w:rPr>
            </w:pPr>
            <w:r w:rsidRPr="00844272">
              <w:rPr>
                <w:rFonts w:eastAsia="Times New Roman" w:cs="Times New Roman"/>
              </w:rPr>
              <w:t>Position held:</w:t>
            </w:r>
          </w:p>
        </w:tc>
        <w:sdt>
          <w:sdtPr>
            <w:rPr>
              <w:rFonts w:eastAsia="Times New Roman" w:cs="Times New Roman"/>
            </w:rPr>
            <w:id w:val="-1472978285"/>
            <w:showingPlcHdr/>
            <w:text/>
          </w:sdtPr>
          <w:sdtEndPr/>
          <w:sdtContent>
            <w:tc>
              <w:tcPr>
                <w:tcW w:w="6237" w:type="dxa"/>
              </w:tcPr>
              <w:p w:rsidR="00844272" w:rsidRPr="00844272" w:rsidRDefault="00844272" w:rsidP="00844272">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bl>
    <w:p w:rsidR="00844272" w:rsidRPr="00844272" w:rsidRDefault="00844272" w:rsidP="00844272">
      <w:pPr>
        <w:spacing w:after="0" w:line="360" w:lineRule="auto"/>
        <w:ind w:left="480" w:hanging="480"/>
        <w:rPr>
          <w:rFonts w:eastAsia="Times New Roman" w:cs="Times New Roman"/>
        </w:rPr>
      </w:pPr>
      <w:r w:rsidRPr="00844272">
        <w:rPr>
          <w:rFonts w:eastAsia="Times New Roman" w:cs="Times New Roman"/>
        </w:rPr>
        <w:t>If no longer in this position – reason for leaving (please be specific)</w:t>
      </w:r>
    </w:p>
    <w:p w:rsidR="00844272" w:rsidRDefault="00844272" w:rsidP="00844272">
      <w:r w:rsidRPr="00844272">
        <w:rPr>
          <w:rFonts w:eastAsia="Times New Roman" w:cs="Times New Roman"/>
          <w:b/>
          <w:noProof/>
          <w:lang w:eastAsia="en-NZ"/>
        </w:rPr>
        <mc:AlternateContent>
          <mc:Choice Requires="wps">
            <w:drawing>
              <wp:anchor distT="0" distB="0" distL="114300" distR="114300" simplePos="0" relativeHeight="251669504" behindDoc="0" locked="0" layoutInCell="1" allowOverlap="1" wp14:anchorId="0DF0D1A1" wp14:editId="6AA6D172">
                <wp:simplePos x="0" y="0"/>
                <wp:positionH relativeFrom="column">
                  <wp:posOffset>114300</wp:posOffset>
                </wp:positionH>
                <wp:positionV relativeFrom="paragraph">
                  <wp:posOffset>19050</wp:posOffset>
                </wp:positionV>
                <wp:extent cx="59531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953125" cy="790575"/>
                        </a:xfrm>
                        <a:prstGeom prst="rect">
                          <a:avLst/>
                        </a:prstGeom>
                        <a:solidFill>
                          <a:sysClr val="window" lastClr="FFFFFF"/>
                        </a:solidFill>
                        <a:ln w="6350">
                          <a:solidFill>
                            <a:prstClr val="black"/>
                          </a:solidFill>
                        </a:ln>
                        <a:effectLst/>
                      </wps:spPr>
                      <wps:txbx>
                        <w:txbxContent>
                          <w:sdt>
                            <w:sdtPr>
                              <w:id w:val="-1422800011"/>
                              <w:showingPlcHdr/>
                              <w:text/>
                            </w:sdtPr>
                            <w:sdtEndPr/>
                            <w:sdtContent>
                              <w:p w:rsidR="00844272" w:rsidRDefault="00844272" w:rsidP="00844272">
                                <w:r w:rsidRPr="001F15C6">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9pt;margin-top:1.5pt;width:468.75pt;height:6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" fillcolor="window" strokeweight=".5pt">
                <v:textbox>
                  <w:txbxContent>
                    <w:sdt>
                      <w:sdtPr>
                        <w:id w:val="-1422800011"/>
                        <w:showingPlcHdr/>
                        <w:text/>
                      </w:sdtPr>
                      <w:sdtEndPr/>
                      <w:sdtContent>
                        <w:p w:rsidR="00844272" w:rsidRDefault="00844272" w:rsidP="00844272">
                          <w:r w:rsidRPr="001F15C6">
                            <w:rPr>
                              <w:rStyle w:val="PlaceholderText"/>
                            </w:rPr>
                            <w:t>Click here to enter text.</w:t>
                          </w:r>
                        </w:p>
                      </w:sdtContent>
                    </w:sdt>
                  </w:txbxContent>
                </v:textbox>
              </v:shape>
            </w:pict>
          </mc:Fallback>
        </mc:AlternateContent>
      </w:r>
    </w:p>
    <w:p w:rsidR="00844272" w:rsidRDefault="00844272" w:rsidP="00844272"/>
    <w:p w:rsidR="00844272" w:rsidRDefault="00844272" w:rsidP="00844272"/>
    <w:p w:rsidR="00355F83" w:rsidRDefault="00844272" w:rsidP="00844272">
      <w:r w:rsidRPr="00844272">
        <w:rPr>
          <w:rFonts w:eastAsia="Times New Roman" w:cs="Times New Roman"/>
          <w:b/>
          <w:noProof/>
          <w:lang w:eastAsia="en-NZ"/>
        </w:rPr>
        <mc:AlternateContent>
          <mc:Choice Requires="wps">
            <w:drawing>
              <wp:anchor distT="0" distB="0" distL="114300" distR="114300" simplePos="0" relativeHeight="251671552" behindDoc="0" locked="0" layoutInCell="1" allowOverlap="1" wp14:anchorId="1CBDF8F4" wp14:editId="3F0469C1">
                <wp:simplePos x="0" y="0"/>
                <wp:positionH relativeFrom="column">
                  <wp:posOffset>114300</wp:posOffset>
                </wp:positionH>
                <wp:positionV relativeFrom="paragraph">
                  <wp:posOffset>450216</wp:posOffset>
                </wp:positionV>
                <wp:extent cx="6000750" cy="647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000750" cy="647700"/>
                        </a:xfrm>
                        <a:prstGeom prst="rect">
                          <a:avLst/>
                        </a:prstGeom>
                        <a:solidFill>
                          <a:sysClr val="window" lastClr="FFFFFF"/>
                        </a:solidFill>
                        <a:ln w="6350">
                          <a:solidFill>
                            <a:prstClr val="black"/>
                          </a:solidFill>
                        </a:ln>
                        <a:effectLst/>
                      </wps:spPr>
                      <wps:txbx>
                        <w:txbxContent>
                          <w:sdt>
                            <w:sdtPr>
                              <w:id w:val="-1063717566"/>
                              <w:showingPlcHdr/>
                              <w:text/>
                            </w:sdtPr>
                            <w:sdtEndPr/>
                            <w:sdtContent>
                              <w:p w:rsidR="00844272" w:rsidRDefault="00844272" w:rsidP="00844272">
                                <w:r w:rsidRPr="001F15C6">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9pt;margin-top:35.45pt;width:472.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" fillcolor="window" strokeweight=".5pt">
                <v:textbox>
                  <w:txbxContent>
                    <w:sdt>
                      <w:sdtPr>
                        <w:id w:val="-1063717566"/>
                        <w:showingPlcHdr/>
                        <w:text/>
                      </w:sdtPr>
                      <w:sdtEndPr/>
                      <w:sdtContent>
                        <w:p w:rsidR="00844272" w:rsidRDefault="00844272" w:rsidP="00844272">
                          <w:r w:rsidRPr="001F15C6">
                            <w:rPr>
                              <w:rStyle w:val="PlaceholderText"/>
                            </w:rPr>
                            <w:t>Click here to enter text.</w:t>
                          </w:r>
                        </w:p>
                      </w:sdtContent>
                    </w:sdt>
                  </w:txbxContent>
                </v:textbox>
              </v:shape>
            </w:pict>
          </mc:Fallback>
        </mc:AlternateContent>
      </w:r>
      <w:r>
        <w:t>List the roles you hold/held, duties you perform/ed, skills used or learned, advancements or promotions while you worked in this organisation:</w:t>
      </w:r>
    </w:p>
    <w:p w:rsidR="00844272" w:rsidRDefault="00844272" w:rsidP="00844272"/>
    <w:p w:rsidR="00844272" w:rsidRDefault="00844272" w:rsidP="00844272"/>
    <w:p w:rsidR="00844272" w:rsidRDefault="00844272" w:rsidP="00844272">
      <w:pPr>
        <w:rPr>
          <w:b/>
        </w:rPr>
      </w:pPr>
    </w:p>
    <w:p w:rsidR="00844272" w:rsidRPr="00844272" w:rsidRDefault="00844272" w:rsidP="00844272">
      <w:pPr>
        <w:rPr>
          <w:b/>
        </w:rPr>
      </w:pPr>
      <w:r w:rsidRPr="00844272">
        <w:rPr>
          <w:b/>
        </w:rPr>
        <w:t>Employer 2</w:t>
      </w:r>
    </w:p>
    <w:tbl>
      <w:tblPr>
        <w:tblStyle w:val="TableGrid1"/>
        <w:tblW w:w="0" w:type="auto"/>
        <w:tblInd w:w="108" w:type="dxa"/>
        <w:tblLook w:val="04A0" w:firstRow="1" w:lastRow="0" w:firstColumn="1" w:lastColumn="0" w:noHBand="0" w:noVBand="1"/>
      </w:tblPr>
      <w:tblGrid>
        <w:gridCol w:w="3402"/>
        <w:gridCol w:w="6237"/>
      </w:tblGrid>
      <w:tr w:rsidR="00844272" w:rsidRPr="00844272" w:rsidTr="00844272">
        <w:tc>
          <w:tcPr>
            <w:tcW w:w="3402" w:type="dxa"/>
          </w:tcPr>
          <w:p w:rsidR="00844272" w:rsidRPr="00844272" w:rsidRDefault="00844272" w:rsidP="00955DF1">
            <w:pPr>
              <w:spacing w:line="360" w:lineRule="auto"/>
              <w:rPr>
                <w:rFonts w:eastAsia="Times New Roman" w:cs="Times New Roman"/>
              </w:rPr>
            </w:pPr>
            <w:r w:rsidRPr="00844272">
              <w:rPr>
                <w:rFonts w:eastAsia="Times New Roman" w:cs="Times New Roman"/>
              </w:rPr>
              <w:t>Name of employer</w:t>
            </w:r>
          </w:p>
        </w:tc>
        <w:sdt>
          <w:sdtPr>
            <w:rPr>
              <w:rFonts w:eastAsia="Times New Roman" w:cs="Times New Roman"/>
            </w:rPr>
            <w:id w:val="680482271"/>
            <w:showingPlcHdr/>
            <w:text/>
          </w:sdtPr>
          <w:sdtEndPr/>
          <w:sdtContent>
            <w:tc>
              <w:tcPr>
                <w:tcW w:w="6237" w:type="dxa"/>
              </w:tcPr>
              <w:p w:rsidR="00844272" w:rsidRPr="00844272" w:rsidRDefault="00844272" w:rsidP="00955DF1">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955DF1">
            <w:pPr>
              <w:spacing w:line="360" w:lineRule="auto"/>
              <w:rPr>
                <w:rFonts w:eastAsia="Times New Roman" w:cs="Times New Roman"/>
              </w:rPr>
            </w:pPr>
            <w:r w:rsidRPr="00844272">
              <w:rPr>
                <w:rFonts w:eastAsia="Times New Roman" w:cs="Times New Roman"/>
              </w:rPr>
              <w:t>Address of employer</w:t>
            </w:r>
          </w:p>
          <w:p w:rsidR="00844272" w:rsidRPr="00844272" w:rsidRDefault="00844272" w:rsidP="00955DF1">
            <w:pPr>
              <w:spacing w:line="360" w:lineRule="auto"/>
              <w:rPr>
                <w:rFonts w:eastAsia="Times New Roman" w:cs="Times New Roman"/>
              </w:rPr>
            </w:pPr>
          </w:p>
        </w:tc>
        <w:sdt>
          <w:sdtPr>
            <w:rPr>
              <w:rFonts w:eastAsia="Times New Roman" w:cs="Times New Roman"/>
            </w:rPr>
            <w:id w:val="-1517918465"/>
            <w:showingPlcHdr/>
            <w:text/>
          </w:sdtPr>
          <w:sdtEndPr/>
          <w:sdtContent>
            <w:tc>
              <w:tcPr>
                <w:tcW w:w="6237" w:type="dxa"/>
              </w:tcPr>
              <w:p w:rsidR="00844272" w:rsidRPr="00844272" w:rsidRDefault="00844272" w:rsidP="00955DF1">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955DF1">
            <w:pPr>
              <w:spacing w:line="360" w:lineRule="auto"/>
              <w:rPr>
                <w:rFonts w:eastAsia="Times New Roman" w:cs="Times New Roman"/>
              </w:rPr>
            </w:pPr>
            <w:r w:rsidRPr="00844272">
              <w:rPr>
                <w:rFonts w:eastAsia="Times New Roman" w:cs="Times New Roman"/>
              </w:rPr>
              <w:t>Employment dates</w:t>
            </w:r>
          </w:p>
        </w:tc>
        <w:sdt>
          <w:sdtPr>
            <w:rPr>
              <w:rFonts w:eastAsia="Times New Roman" w:cs="Times New Roman"/>
            </w:rPr>
            <w:id w:val="-1345234337"/>
            <w:showingPlcHdr/>
            <w:text/>
          </w:sdtPr>
          <w:sdtEndPr/>
          <w:sdtContent>
            <w:tc>
              <w:tcPr>
                <w:tcW w:w="6237" w:type="dxa"/>
              </w:tcPr>
              <w:p w:rsidR="00844272" w:rsidRPr="00844272" w:rsidRDefault="00844272" w:rsidP="00955DF1">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955DF1">
            <w:pPr>
              <w:spacing w:line="360" w:lineRule="auto"/>
              <w:rPr>
                <w:rFonts w:eastAsia="Times New Roman" w:cs="Times New Roman"/>
              </w:rPr>
            </w:pPr>
            <w:r w:rsidRPr="00844272">
              <w:rPr>
                <w:rFonts w:eastAsia="Times New Roman" w:cs="Times New Roman"/>
              </w:rPr>
              <w:t>Name of last supervisor</w:t>
            </w:r>
          </w:p>
        </w:tc>
        <w:sdt>
          <w:sdtPr>
            <w:rPr>
              <w:rFonts w:eastAsia="Times New Roman" w:cs="Times New Roman"/>
            </w:rPr>
            <w:id w:val="1451754768"/>
            <w:showingPlcHdr/>
            <w:text/>
          </w:sdtPr>
          <w:sdtEndPr/>
          <w:sdtContent>
            <w:tc>
              <w:tcPr>
                <w:tcW w:w="6237" w:type="dxa"/>
              </w:tcPr>
              <w:p w:rsidR="00844272" w:rsidRPr="00844272" w:rsidRDefault="00844272" w:rsidP="00955DF1">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c>
          <w:tcPr>
            <w:tcW w:w="3402" w:type="dxa"/>
          </w:tcPr>
          <w:p w:rsidR="00844272" w:rsidRPr="00844272" w:rsidRDefault="00844272" w:rsidP="00955DF1">
            <w:pPr>
              <w:spacing w:line="360" w:lineRule="auto"/>
              <w:rPr>
                <w:rFonts w:eastAsia="Times New Roman" w:cs="Times New Roman"/>
              </w:rPr>
            </w:pPr>
            <w:r w:rsidRPr="00844272">
              <w:rPr>
                <w:rFonts w:eastAsia="Times New Roman" w:cs="Times New Roman"/>
              </w:rPr>
              <w:t>Phone number</w:t>
            </w:r>
          </w:p>
        </w:tc>
        <w:sdt>
          <w:sdtPr>
            <w:rPr>
              <w:rFonts w:eastAsia="Times New Roman" w:cs="Times New Roman"/>
            </w:rPr>
            <w:id w:val="-1925796533"/>
            <w:showingPlcHdr/>
            <w:text/>
          </w:sdtPr>
          <w:sdtEndPr/>
          <w:sdtContent>
            <w:tc>
              <w:tcPr>
                <w:tcW w:w="6237" w:type="dxa"/>
              </w:tcPr>
              <w:p w:rsidR="00844272" w:rsidRPr="00844272" w:rsidRDefault="00844272" w:rsidP="00955DF1">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r w:rsidR="00844272" w:rsidRPr="00844272" w:rsidTr="00844272">
        <w:trPr>
          <w:trHeight w:val="377"/>
        </w:trPr>
        <w:tc>
          <w:tcPr>
            <w:tcW w:w="3402" w:type="dxa"/>
          </w:tcPr>
          <w:p w:rsidR="00844272" w:rsidRPr="00844272" w:rsidRDefault="00844272" w:rsidP="00955DF1">
            <w:pPr>
              <w:spacing w:line="360" w:lineRule="auto"/>
              <w:ind w:left="480" w:hanging="480"/>
              <w:rPr>
                <w:rFonts w:eastAsia="Times New Roman" w:cs="Times New Roman"/>
              </w:rPr>
            </w:pPr>
            <w:r w:rsidRPr="00844272">
              <w:rPr>
                <w:rFonts w:eastAsia="Times New Roman" w:cs="Times New Roman"/>
              </w:rPr>
              <w:t>Position held:</w:t>
            </w:r>
          </w:p>
        </w:tc>
        <w:sdt>
          <w:sdtPr>
            <w:rPr>
              <w:rFonts w:eastAsia="Times New Roman" w:cs="Times New Roman"/>
            </w:rPr>
            <w:id w:val="1738437604"/>
            <w:showingPlcHdr/>
            <w:text/>
          </w:sdtPr>
          <w:sdtEndPr/>
          <w:sdtContent>
            <w:tc>
              <w:tcPr>
                <w:tcW w:w="6237" w:type="dxa"/>
              </w:tcPr>
              <w:p w:rsidR="00844272" w:rsidRPr="00844272" w:rsidRDefault="00844272" w:rsidP="00955DF1">
                <w:pPr>
                  <w:spacing w:line="360" w:lineRule="auto"/>
                  <w:rPr>
                    <w:rFonts w:eastAsia="Times New Roman" w:cs="Times New Roman"/>
                  </w:rPr>
                </w:pPr>
                <w:r w:rsidRPr="00844272">
                  <w:rPr>
                    <w:rFonts w:ascii="Comic Sans MS" w:hAnsi="Comic Sans MS" w:cs="Times New Roman"/>
                    <w:color w:val="808080"/>
                    <w:sz w:val="20"/>
                    <w:szCs w:val="20"/>
                  </w:rPr>
                  <w:t>Click here to enter text.</w:t>
                </w:r>
              </w:p>
            </w:tc>
          </w:sdtContent>
        </w:sdt>
      </w:tr>
    </w:tbl>
    <w:p w:rsidR="00844272" w:rsidRDefault="00844272" w:rsidP="00844272">
      <w:pPr>
        <w:spacing w:after="0" w:line="360" w:lineRule="auto"/>
        <w:ind w:left="480" w:hanging="480"/>
        <w:rPr>
          <w:rFonts w:eastAsia="Times New Roman" w:cs="Times New Roman"/>
        </w:rPr>
      </w:pPr>
    </w:p>
    <w:p w:rsidR="00844272" w:rsidRPr="00844272" w:rsidRDefault="00844272" w:rsidP="00844272">
      <w:pPr>
        <w:spacing w:after="0" w:line="360" w:lineRule="auto"/>
        <w:ind w:left="480" w:hanging="480"/>
        <w:rPr>
          <w:rFonts w:eastAsia="Times New Roman" w:cs="Times New Roman"/>
        </w:rPr>
      </w:pPr>
      <w:r w:rsidRPr="00844272">
        <w:rPr>
          <w:rFonts w:eastAsia="Times New Roman" w:cs="Times New Roman"/>
        </w:rPr>
        <w:t>If no longer in this position – reason for leaving (please be specific)</w:t>
      </w:r>
    </w:p>
    <w:p w:rsidR="00844272" w:rsidRDefault="00844272" w:rsidP="00844272">
      <w:r w:rsidRPr="00844272">
        <w:rPr>
          <w:rFonts w:eastAsia="Times New Roman" w:cs="Times New Roman"/>
          <w:b/>
          <w:noProof/>
          <w:lang w:eastAsia="en-NZ"/>
        </w:rPr>
        <mc:AlternateContent>
          <mc:Choice Requires="wps">
            <w:drawing>
              <wp:anchor distT="0" distB="0" distL="114300" distR="114300" simplePos="0" relativeHeight="251673600" behindDoc="0" locked="0" layoutInCell="1" allowOverlap="1" wp14:anchorId="15803986" wp14:editId="732B8279">
                <wp:simplePos x="0" y="0"/>
                <wp:positionH relativeFrom="column">
                  <wp:posOffset>114300</wp:posOffset>
                </wp:positionH>
                <wp:positionV relativeFrom="paragraph">
                  <wp:posOffset>14605</wp:posOffset>
                </wp:positionV>
                <wp:extent cx="6048375" cy="7143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048375" cy="714375"/>
                        </a:xfrm>
                        <a:prstGeom prst="rect">
                          <a:avLst/>
                        </a:prstGeom>
                        <a:solidFill>
                          <a:sysClr val="window" lastClr="FFFFFF"/>
                        </a:solidFill>
                        <a:ln w="6350">
                          <a:solidFill>
                            <a:prstClr val="black"/>
                          </a:solidFill>
                        </a:ln>
                        <a:effectLst/>
                      </wps:spPr>
                      <wps:txbx>
                        <w:txbxContent>
                          <w:sdt>
                            <w:sdtPr>
                              <w:id w:val="1229888324"/>
                              <w:showingPlcHdr/>
                              <w:text/>
                            </w:sdtPr>
                            <w:sdtEndPr/>
                            <w:sdtContent>
                              <w:p w:rsidR="00844272" w:rsidRDefault="00844272" w:rsidP="00844272">
                                <w:r w:rsidRPr="001F15C6">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5" type="#_x0000_t202" style="position:absolute;margin-left:9pt;margin-top:1.15pt;width:476.25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" fillcolor="window" strokeweight=".5pt">
                <v:textbox>
                  <w:txbxContent>
                    <w:sdt>
                      <w:sdtPr>
                        <w:id w:val="1229888324"/>
                        <w:showingPlcHdr/>
                        <w:text/>
                      </w:sdtPr>
                      <w:sdtEndPr/>
                      <w:sdtContent>
                        <w:p w:rsidR="00844272" w:rsidRDefault="00844272" w:rsidP="00844272">
                          <w:r w:rsidRPr="001F15C6">
                            <w:rPr>
                              <w:rStyle w:val="PlaceholderText"/>
                            </w:rPr>
                            <w:t>Click here to enter text.</w:t>
                          </w:r>
                        </w:p>
                      </w:sdtContent>
                    </w:sdt>
                  </w:txbxContent>
                </v:textbox>
              </v:shape>
            </w:pict>
          </mc:Fallback>
        </mc:AlternateContent>
      </w:r>
    </w:p>
    <w:p w:rsidR="00844272" w:rsidRDefault="00844272" w:rsidP="00844272"/>
    <w:p w:rsidR="00844272" w:rsidRDefault="00844272" w:rsidP="00844272"/>
    <w:p w:rsidR="00844272" w:rsidRDefault="00844272" w:rsidP="00844272">
      <w:r>
        <w:t>List the roles you hold/held, duties you perform/ed, skills used or learned, advancements or promotions while you worked in this organisation:</w:t>
      </w:r>
    </w:p>
    <w:p w:rsidR="00844272" w:rsidRDefault="00844272" w:rsidP="00844272">
      <w:r>
        <w:rPr>
          <w:noProof/>
          <w:lang w:eastAsia="en-NZ"/>
        </w:rPr>
        <mc:AlternateContent>
          <mc:Choice Requires="wps">
            <w:drawing>
              <wp:anchor distT="0" distB="0" distL="114300" distR="114300" simplePos="0" relativeHeight="251674624" behindDoc="0" locked="0" layoutInCell="1" allowOverlap="1" wp14:anchorId="67395005" wp14:editId="1CBFB798">
                <wp:simplePos x="0" y="0"/>
                <wp:positionH relativeFrom="column">
                  <wp:posOffset>28575</wp:posOffset>
                </wp:positionH>
                <wp:positionV relativeFrom="paragraph">
                  <wp:posOffset>33020</wp:posOffset>
                </wp:positionV>
                <wp:extent cx="6248400" cy="828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2484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sdt>
                            <w:sdtPr>
                              <w:id w:val="-521091115"/>
                              <w:showingPlcHdr/>
                              <w:text/>
                            </w:sdtPr>
                            <w:sdtEndPr/>
                            <w:sdtContent>
                              <w:p w:rsidR="00844272" w:rsidRDefault="00EF374A">
                                <w:r w:rsidRPr="00EF374A">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6" type="#_x0000_t202" style="position:absolute;margin-left:2.25pt;margin-top:2.6pt;width:492pt;height:65.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" fillcolor="white [3201]" strokeweight=".5pt">
                <v:textbox>
                  <w:txbxContent>
                    <w:sdt>
                      <w:sdtPr>
                        <w:id w:val="-521091115"/>
                        <w:placeholder>
                          <w:docPart w:val="DefaultPlaceholder_1082065158"/>
                        </w:placeholder>
                        <w:showingPlcHdr/>
                        <w:text/>
                      </w:sdtPr>
                      <w:sdtContent>
                        <w:p w:rsidR="00844272" w:rsidRDefault="00EF374A">
                          <w:r w:rsidRPr="00EF374A">
                            <w:rPr>
                              <w:rStyle w:val="PlaceholderText"/>
                            </w:rPr>
                            <w:t>Click here to enter text.</w:t>
                          </w:r>
                        </w:p>
                      </w:sdtContent>
                    </w:sdt>
                  </w:txbxContent>
                </v:textbox>
              </v:shape>
            </w:pict>
          </mc:Fallback>
        </mc:AlternateContent>
      </w:r>
      <w:r>
        <w:tab/>
      </w:r>
    </w:p>
    <w:p w:rsidR="00844272" w:rsidRDefault="00844272" w:rsidP="00844272"/>
    <w:p w:rsidR="00844272" w:rsidRDefault="00844272" w:rsidP="00844272"/>
    <w:p w:rsid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r w:rsidRPr="00844272">
        <w:rPr>
          <w:rFonts w:eastAsia="Times New Roman" w:cs="Times New Roman"/>
          <w:b/>
          <w:sz w:val="24"/>
          <w:szCs w:val="24"/>
        </w:rPr>
        <w:t xml:space="preserve">Ethnicity </w: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To which ethnic group do you belong? (You may tick up to 3 boxes).</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367108212"/>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NZ European/ European/Pakeha</w:t>
      </w:r>
      <w:r w:rsidR="00844272" w:rsidRPr="00844272">
        <w:rPr>
          <w:rFonts w:eastAsia="Times New Roman" w:cs="Times New Roman"/>
        </w:rPr>
        <w:tab/>
      </w:r>
      <w:sdt>
        <w:sdtPr>
          <w:rPr>
            <w:rFonts w:eastAsia="Times New Roman" w:cs="Times New Roman"/>
          </w:rPr>
          <w:id w:val="-562556884"/>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Tongan</w:t>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83180686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Other Pacific Island</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21636419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Niuean</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35618187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Chinese</w:t>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554042731"/>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Samoan</w:t>
      </w:r>
      <w:r w:rsidR="00844272" w:rsidRPr="00844272">
        <w:rPr>
          <w:rFonts w:eastAsia="Times New Roman" w:cs="Times New Roman"/>
        </w:rPr>
        <w:tab/>
      </w:r>
      <w:r w:rsidR="00844272" w:rsidRPr="00844272">
        <w:rPr>
          <w:rFonts w:eastAsia="Times New Roman" w:cs="Times New Roman"/>
        </w:rPr>
        <w:tab/>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742408691"/>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Tokelauan</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784868151"/>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Indian</w:t>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64033094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Cook Island Maori</w:t>
      </w:r>
      <w:r w:rsidR="00844272" w:rsidRPr="00844272">
        <w:rPr>
          <w:rFonts w:eastAsia="Times New Roman" w:cs="Times New Roman"/>
        </w:rPr>
        <w:tab/>
      </w:r>
      <w:r w:rsidR="00844272" w:rsidRPr="00844272">
        <w:rPr>
          <w:rFonts w:eastAsia="Times New Roman" w:cs="Times New Roman"/>
        </w:rPr>
        <w:tab/>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4100203"/>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Fijian</w:t>
      </w:r>
      <w:r w:rsidR="00844272" w:rsidRPr="00844272">
        <w:rPr>
          <w:rFonts w:eastAsia="Times New Roman" w:cs="Times New Roman"/>
        </w:rPr>
        <w:tab/>
        <w:t xml:space="preserve"> </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2418745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Other Asian</w:t>
      </w:r>
      <w:r w:rsidR="00844272" w:rsidRPr="00844272">
        <w:rPr>
          <w:rFonts w:eastAsia="Times New Roman" w:cs="Times New Roman"/>
        </w:rPr>
        <w:tab/>
      </w:r>
      <w:r w:rsidR="00844272" w:rsidRPr="00844272">
        <w:rPr>
          <w:rFonts w:eastAsia="Times New Roman" w:cs="Times New Roman"/>
        </w:rPr>
        <w:tab/>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09864557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NZ Maori (please specify which Iwi you identify with</w: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noProof/>
          <w:lang w:eastAsia="en-NZ"/>
        </w:rPr>
        <mc:AlternateContent>
          <mc:Choice Requires="wps">
            <w:drawing>
              <wp:anchor distT="0" distB="0" distL="114300" distR="114300" simplePos="0" relativeHeight="251676672" behindDoc="0" locked="0" layoutInCell="1" allowOverlap="1" wp14:anchorId="3C09D330" wp14:editId="5FF7BDD0">
                <wp:simplePos x="0" y="0"/>
                <wp:positionH relativeFrom="column">
                  <wp:posOffset>3133725</wp:posOffset>
                </wp:positionH>
                <wp:positionV relativeFrom="paragraph">
                  <wp:posOffset>-177165</wp:posOffset>
                </wp:positionV>
                <wp:extent cx="2609850" cy="2571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609850" cy="257175"/>
                        </a:xfrm>
                        <a:prstGeom prst="rect">
                          <a:avLst/>
                        </a:prstGeom>
                        <a:solidFill>
                          <a:sysClr val="window" lastClr="FFFFFF"/>
                        </a:solidFill>
                        <a:ln w="6350">
                          <a:solidFill>
                            <a:prstClr val="black"/>
                          </a:solidFill>
                        </a:ln>
                        <a:effectLst/>
                      </wps:spPr>
                      <wps:txbx>
                        <w:txbxContent>
                          <w:sdt>
                            <w:sdtPr>
                              <w:id w:val="-464979025"/>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7" type="#_x0000_t202" style="position:absolute;margin-left:246.75pt;margin-top:-13.95pt;width:205.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" fillcolor="window" strokeweight=".5pt">
                <v:textbox>
                  <w:txbxContent>
                    <w:sdt>
                      <w:sdtPr>
                        <w:id w:val="-464979025"/>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844272" w:rsidRDefault="0061160F" w:rsidP="00844272">
      <w:pPr>
        <w:tabs>
          <w:tab w:val="left" w:pos="360"/>
        </w:tabs>
        <w:spacing w:after="0" w:line="240" w:lineRule="auto"/>
        <w:rPr>
          <w:rFonts w:eastAsia="Times New Roman" w:cs="Times New Roman"/>
          <w:b/>
        </w:rPr>
      </w:pPr>
      <w:sdt>
        <w:sdtPr>
          <w:rPr>
            <w:rFonts w:eastAsia="Times New Roman" w:cs="Times New Roman"/>
          </w:rPr>
          <w:id w:val="-1827579073"/>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Other/ Other Asian/ Other Pacific Island (please specify)</w:t>
      </w:r>
      <w:r w:rsidR="00844272" w:rsidRPr="00844272">
        <w:rPr>
          <w:rFonts w:eastAsia="Times New Roman" w:cs="Times New Roman"/>
          <w:b/>
          <w:noProof/>
          <w:lang w:eastAsia="en-NZ"/>
        </w:rPr>
        <mc:AlternateContent>
          <mc:Choice Requires="wps">
            <w:drawing>
              <wp:anchor distT="0" distB="0" distL="114300" distR="114300" simplePos="0" relativeHeight="251677696" behindDoc="0" locked="0" layoutInCell="1" allowOverlap="1" wp14:anchorId="75091635" wp14:editId="78A5EE8E">
                <wp:simplePos x="0" y="0"/>
                <wp:positionH relativeFrom="column">
                  <wp:posOffset>3352800</wp:posOffset>
                </wp:positionH>
                <wp:positionV relativeFrom="paragraph">
                  <wp:posOffset>33020</wp:posOffset>
                </wp:positionV>
                <wp:extent cx="2390775" cy="295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390775" cy="295275"/>
                        </a:xfrm>
                        <a:prstGeom prst="rect">
                          <a:avLst/>
                        </a:prstGeom>
                        <a:solidFill>
                          <a:sysClr val="window" lastClr="FFFFFF"/>
                        </a:solidFill>
                        <a:ln w="6350">
                          <a:solidFill>
                            <a:prstClr val="black"/>
                          </a:solidFill>
                        </a:ln>
                        <a:effectLst/>
                      </wps:spPr>
                      <wps:txbx>
                        <w:txbxContent>
                          <w:sdt>
                            <w:sdtPr>
                              <w:id w:val="-536890004"/>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8" type="#_x0000_t202" style="position:absolute;margin-left:264pt;margin-top:2.6pt;width:188.2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" fillcolor="window" strokeweight=".5pt">
                <v:textbox>
                  <w:txbxContent>
                    <w:sdt>
                      <w:sdtPr>
                        <w:id w:val="-536890004"/>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844272" w:rsidRDefault="00844272" w:rsidP="00844272">
      <w:pPr>
        <w:tabs>
          <w:tab w:val="left" w:pos="360"/>
        </w:tabs>
        <w:spacing w:after="0" w:line="240" w:lineRule="auto"/>
        <w:rPr>
          <w:rFonts w:eastAsia="Times New Roman" w:cs="Times New Roman"/>
          <w:b/>
        </w:rPr>
      </w:pPr>
    </w:p>
    <w:p w:rsidR="00844272" w:rsidRPr="00844272" w:rsidRDefault="00844272" w:rsidP="00844272">
      <w:pPr>
        <w:tabs>
          <w:tab w:val="left" w:pos="360"/>
        </w:tabs>
        <w:spacing w:after="0" w:line="240" w:lineRule="auto"/>
        <w:rPr>
          <w:rFonts w:eastAsia="Times New Roman" w:cs="Times New Roman"/>
          <w:b/>
          <w:sz w:val="24"/>
          <w:szCs w:val="24"/>
        </w:rPr>
      </w:pPr>
      <w:r w:rsidRPr="00844272">
        <w:rPr>
          <w:rFonts w:eastAsia="Times New Roman" w:cs="Times New Roman"/>
          <w:b/>
          <w:sz w:val="24"/>
          <w:szCs w:val="24"/>
        </w:rPr>
        <w:t xml:space="preserve">Secondary School attended </w:t>
      </w:r>
    </w:p>
    <w:p w:rsidR="00844272" w:rsidRPr="00844272" w:rsidRDefault="00844272" w:rsidP="00844272">
      <w:pPr>
        <w:tabs>
          <w:tab w:val="left" w:pos="360"/>
        </w:tabs>
        <w:spacing w:after="0" w:line="240" w:lineRule="auto"/>
        <w:rPr>
          <w:rFonts w:eastAsia="Times New Roman" w:cs="Times New Roman"/>
          <w:b/>
        </w:rPr>
      </w:pPr>
      <w:r w:rsidRPr="00844272">
        <w:rPr>
          <w:rFonts w:eastAsia="Times New Roman" w:cs="Times New Roman"/>
          <w:noProof/>
          <w:lang w:eastAsia="en-NZ"/>
        </w:rPr>
        <mc:AlternateContent>
          <mc:Choice Requires="wps">
            <w:drawing>
              <wp:anchor distT="0" distB="0" distL="114300" distR="114300" simplePos="0" relativeHeight="251678720" behindDoc="0" locked="0" layoutInCell="1" allowOverlap="1" wp14:anchorId="10BDAECE" wp14:editId="57E7D9FE">
                <wp:simplePos x="0" y="0"/>
                <wp:positionH relativeFrom="column">
                  <wp:posOffset>2838450</wp:posOffset>
                </wp:positionH>
                <wp:positionV relativeFrom="paragraph">
                  <wp:posOffset>86995</wp:posOffset>
                </wp:positionV>
                <wp:extent cx="2905125" cy="2381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905125" cy="238125"/>
                        </a:xfrm>
                        <a:prstGeom prst="rect">
                          <a:avLst/>
                        </a:prstGeom>
                        <a:solidFill>
                          <a:sysClr val="window" lastClr="FFFFFF"/>
                        </a:solidFill>
                        <a:ln w="6350">
                          <a:solidFill>
                            <a:prstClr val="black"/>
                          </a:solidFill>
                        </a:ln>
                        <a:effectLst/>
                      </wps:spPr>
                      <wps:txbx>
                        <w:txbxContent>
                          <w:sdt>
                            <w:sdtPr>
                              <w:id w:val="1285149153"/>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margin-left:223.5pt;margin-top:6.85pt;width:228.7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" fillcolor="window" strokeweight=".5pt">
                <v:textbox>
                  <w:txbxContent>
                    <w:sdt>
                      <w:sdtPr>
                        <w:id w:val="1285149153"/>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 xml:space="preserve">Name of the last secondary school you attended: </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noProof/>
          <w:lang w:eastAsia="en-NZ"/>
        </w:rPr>
        <mc:AlternateContent>
          <mc:Choice Requires="wps">
            <w:drawing>
              <wp:anchor distT="0" distB="0" distL="114300" distR="114300" simplePos="0" relativeHeight="251679744" behindDoc="0" locked="0" layoutInCell="1" allowOverlap="1" wp14:anchorId="74A2D836" wp14:editId="264D81E2">
                <wp:simplePos x="0" y="0"/>
                <wp:positionH relativeFrom="column">
                  <wp:posOffset>2666999</wp:posOffset>
                </wp:positionH>
                <wp:positionV relativeFrom="paragraph">
                  <wp:posOffset>41910</wp:posOffset>
                </wp:positionV>
                <wp:extent cx="3076575" cy="2381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3076575" cy="238125"/>
                        </a:xfrm>
                        <a:prstGeom prst="rect">
                          <a:avLst/>
                        </a:prstGeom>
                        <a:solidFill>
                          <a:sysClr val="window" lastClr="FFFFFF"/>
                        </a:solidFill>
                        <a:ln w="6350">
                          <a:solidFill>
                            <a:prstClr val="black"/>
                          </a:solidFill>
                        </a:ln>
                        <a:effectLst/>
                      </wps:spPr>
                      <wps:txbx>
                        <w:txbxContent>
                          <w:sdt>
                            <w:sdtPr>
                              <w:id w:val="202218214"/>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0" type="#_x0000_t202" style="position:absolute;margin-left:210pt;margin-top:3.3pt;width:242.25pt;height:18.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" fillcolor="window" strokeweight=".5pt">
                <v:textbox>
                  <w:txbxContent>
                    <w:sdt>
                      <w:sdtPr>
                        <w:id w:val="202218214"/>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Pr="00844272">
        <w:rPr>
          <w:rFonts w:eastAsia="Times New Roman" w:cs="Times New Roman"/>
        </w:rPr>
        <w:t xml:space="preserve">What was your last year at secondary School? </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What is the highest level of achievement you hold from secondary school? Tick one box only</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31731263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ab/>
        <w:t>No formal secondary qualification or less than 12 credits at level 1</w:t>
      </w:r>
      <w:r w:rsidR="00844272" w:rsidRPr="00844272">
        <w:rPr>
          <w:rFonts w:eastAsia="Times New Roman" w:cs="Times New Roman"/>
        </w:rPr>
        <w:tab/>
      </w:r>
      <w:r w:rsidR="00844272" w:rsidRPr="00844272">
        <w:rPr>
          <w:rFonts w:eastAsia="Times New Roman" w:cs="Times New Roman"/>
        </w:rPr>
        <w:tab/>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231972662"/>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Overseas Qualification (includes International Baccalaureate &amp; Cambridge Exams)</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939878935"/>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14 or more credits at any level</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175299195"/>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NCEA Level 1 or School Certificate </w:t>
      </w:r>
      <w:r w:rsidR="00844272" w:rsidRPr="00844272">
        <w:rPr>
          <w:rFonts w:eastAsia="Times New Roman" w:cs="Times New Roman"/>
        </w:rPr>
        <w:tab/>
      </w:r>
      <w:sdt>
        <w:sdtPr>
          <w:rPr>
            <w:rFonts w:eastAsia="Times New Roman" w:cs="Times New Roman"/>
          </w:rPr>
          <w:id w:val="816926666"/>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NCEA Level 2 or Sixth Form Certificate</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39060682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University Entrance</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376445883"/>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NCEA Level 3 or Bursary or Scholarship</w:t>
      </w:r>
    </w:p>
    <w:p w:rsidR="00844272" w:rsidRPr="00844272" w:rsidRDefault="0061160F" w:rsidP="00844272">
      <w:pPr>
        <w:tabs>
          <w:tab w:val="left" w:pos="360"/>
        </w:tabs>
        <w:spacing w:after="0" w:line="240" w:lineRule="auto"/>
        <w:rPr>
          <w:rFonts w:eastAsia="Times New Roman" w:cs="Times New Roman"/>
        </w:rPr>
      </w:pPr>
      <w:sdt>
        <w:sdtPr>
          <w:rPr>
            <w:rFonts w:ascii="MS Gothic" w:eastAsia="MS Gothic" w:hAnsi="MS Gothic" w:cs="Times New Roman"/>
          </w:rPr>
          <w:id w:val="-508292658"/>
          <w14:checkbox>
            <w14:checked w14:val="0"/>
            <w14:checkedState w14:val="2612" w14:font="MS Gothic"/>
            <w14:uncheckedState w14:val="2610" w14:font="MS Gothic"/>
          </w14:checkbox>
        </w:sdtPr>
        <w:sdtEndPr/>
        <w:sdtContent>
          <w:r w:rsidR="00844272" w:rsidRPr="00844272">
            <w:rPr>
              <w:rFonts w:ascii="MS Gothic" w:eastAsia="MS Gothic" w:hAnsi="MS Gothic" w:cs="Times New Roman" w:hint="eastAsia"/>
            </w:rPr>
            <w:t>☐</w:t>
          </w:r>
        </w:sdtContent>
      </w:sdt>
      <w:r w:rsidR="00844272" w:rsidRPr="00844272">
        <w:rPr>
          <w:rFonts w:eastAsia="Times New Roman" w:cs="Times New Roman"/>
        </w:rPr>
        <w:tab/>
        <w:t>Other</w:t>
      </w:r>
      <w:r w:rsidR="00844272" w:rsidRPr="00844272">
        <w:rPr>
          <w:rFonts w:eastAsia="Times New Roman" w:cs="Times New Roman"/>
          <w:noProof/>
          <w:lang w:eastAsia="en-NZ"/>
        </w:rPr>
        <mc:AlternateContent>
          <mc:Choice Requires="wps">
            <w:drawing>
              <wp:anchor distT="0" distB="0" distL="114300" distR="114300" simplePos="0" relativeHeight="251680768" behindDoc="0" locked="0" layoutInCell="1" allowOverlap="1" wp14:anchorId="13EE1D12" wp14:editId="30DDF323">
                <wp:simplePos x="0" y="0"/>
                <wp:positionH relativeFrom="column">
                  <wp:posOffset>600075</wp:posOffset>
                </wp:positionH>
                <wp:positionV relativeFrom="paragraph">
                  <wp:posOffset>15875</wp:posOffset>
                </wp:positionV>
                <wp:extent cx="5143500" cy="2571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5143500" cy="257175"/>
                        </a:xfrm>
                        <a:prstGeom prst="rect">
                          <a:avLst/>
                        </a:prstGeom>
                        <a:solidFill>
                          <a:sysClr val="window" lastClr="FFFFFF"/>
                        </a:solidFill>
                        <a:ln w="6350">
                          <a:solidFill>
                            <a:prstClr val="black"/>
                          </a:solidFill>
                        </a:ln>
                        <a:effectLst/>
                      </wps:spPr>
                      <wps:txbx>
                        <w:txbxContent>
                          <w:p w:rsidR="00844272" w:rsidRDefault="0061160F" w:rsidP="00844272">
                            <w:sdt>
                              <w:sdtPr>
                                <w:id w:val="-1202239423"/>
                                <w:showingPlcHdr/>
                                <w:text/>
                              </w:sdtPr>
                              <w:sdtEndPr/>
                              <w:sdtContent>
                                <w:r w:rsidR="00844272" w:rsidRPr="008D5A31">
                                  <w:rPr>
                                    <w:rStyle w:val="PlaceholderText"/>
                                  </w:rPr>
                                  <w:t>Click here to enter text.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margin-left:47.25pt;margin-top:1.25pt;width:40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" fillcolor="window" strokeweight=".5pt">
                <v:textbox>
                  <w:txbxContent>
                    <w:p w:rsidR="00844272" w:rsidRDefault="00DE4CF0" w:rsidP="00844272">
                      <w:sdt>
                        <w:sdtPr>
                          <w:id w:val="-1202239423"/>
                          <w:showingPlcHdr/>
                          <w:text/>
                        </w:sdtPr>
                        <w:sdtEndPr/>
                        <w:sdtContent>
                          <w:r w:rsidR="00844272" w:rsidRPr="008D5A31">
                            <w:rPr>
                              <w:rStyle w:val="PlaceholderText"/>
                            </w:rPr>
                            <w:t>Click here to enter text.</w:t>
                          </w:r>
                        </w:sdtContent>
                      </w:sdt>
                    </w:p>
                  </w:txbxContent>
                </v:textbox>
              </v:shape>
            </w:pict>
          </mc:Fallback>
        </mc:AlternateConten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noProof/>
          <w:lang w:eastAsia="en-NZ"/>
        </w:rPr>
        <mc:AlternateContent>
          <mc:Choice Requires="wps">
            <w:drawing>
              <wp:anchor distT="0" distB="0" distL="114300" distR="114300" simplePos="0" relativeHeight="251681792" behindDoc="0" locked="0" layoutInCell="1" allowOverlap="1" wp14:anchorId="4DC55703" wp14:editId="26A7EB01">
                <wp:simplePos x="0" y="0"/>
                <wp:positionH relativeFrom="column">
                  <wp:posOffset>1485900</wp:posOffset>
                </wp:positionH>
                <wp:positionV relativeFrom="paragraph">
                  <wp:posOffset>147320</wp:posOffset>
                </wp:positionV>
                <wp:extent cx="1819275" cy="2286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819275" cy="228600"/>
                        </a:xfrm>
                        <a:prstGeom prst="rect">
                          <a:avLst/>
                        </a:prstGeom>
                        <a:solidFill>
                          <a:sysClr val="window" lastClr="FFFFFF"/>
                        </a:solidFill>
                        <a:ln w="6350">
                          <a:solidFill>
                            <a:prstClr val="black"/>
                          </a:solidFill>
                        </a:ln>
                        <a:effectLst/>
                      </wps:spPr>
                      <wps:txbx>
                        <w:txbxContent>
                          <w:sdt>
                            <w:sdtPr>
                              <w:id w:val="772057918"/>
                              <w:showingPlcHdr/>
                              <w:text/>
                            </w:sdtPr>
                            <w:sdtEndPr/>
                            <w:sdtContent>
                              <w:p w:rsidR="00844272" w:rsidRDefault="00844272" w:rsidP="00844272">
                                <w:r w:rsidRPr="001F15C6">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2" type="#_x0000_t202" style="position:absolute;margin-left:117pt;margin-top:11.6pt;width:143.25pt;height: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" fillcolor="window" strokeweight=".5pt">
                <v:textbox>
                  <w:txbxContent>
                    <w:sdt>
                      <w:sdtPr>
                        <w:id w:val="772057918"/>
                        <w:showingPlcHdr/>
                        <w:text/>
                      </w:sdtPr>
                      <w:sdtEndPr/>
                      <w:sdtContent>
                        <w:p w:rsidR="00844272" w:rsidRDefault="00844272" w:rsidP="00844272">
                          <w:r w:rsidRPr="001F15C6">
                            <w:rPr>
                              <w:rStyle w:val="PlaceholderText"/>
                            </w:rPr>
                            <w:t>Click here to enter text.</w:t>
                          </w:r>
                        </w:p>
                      </w:sdtContent>
                    </w:sdt>
                  </w:txbxContent>
                </v:textbox>
              </v:shape>
            </w:pict>
          </mc:Fallback>
        </mc:AlternateConten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Year qualification gained:</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b/>
          <w:sz w:val="24"/>
          <w:szCs w:val="24"/>
        </w:rPr>
      </w:pPr>
      <w:r w:rsidRPr="00844272">
        <w:rPr>
          <w:rFonts w:eastAsia="Times New Roman" w:cs="Times New Roman"/>
          <w:b/>
          <w:sz w:val="24"/>
          <w:szCs w:val="24"/>
        </w:rPr>
        <w:t>Tertiary Study</w:t>
      </w:r>
    </w:p>
    <w:p w:rsidR="00844272" w:rsidRPr="00844272" w:rsidRDefault="00844272" w:rsidP="00844272">
      <w:pPr>
        <w:tabs>
          <w:tab w:val="left" w:pos="360"/>
        </w:tabs>
        <w:spacing w:after="0" w:line="240" w:lineRule="auto"/>
        <w:rPr>
          <w:rFonts w:eastAsia="Times New Roman" w:cs="Times New Roman"/>
          <w:b/>
        </w:rPr>
      </w:pPr>
    </w:p>
    <w:p w:rsidR="00844272" w:rsidRDefault="00844272" w:rsidP="00844272">
      <w:pPr>
        <w:tabs>
          <w:tab w:val="left" w:pos="360"/>
        </w:tabs>
        <w:spacing w:after="0" w:line="240" w:lineRule="auto"/>
        <w:rPr>
          <w:rFonts w:eastAsia="Times New Roman" w:cs="Times New Roman"/>
        </w:rPr>
      </w:pPr>
      <w:r w:rsidRPr="00844272">
        <w:rPr>
          <w:rFonts w:eastAsia="Times New Roman" w:cs="Times New Roman"/>
        </w:rPr>
        <w:t>Will this be the first year you have ever enrolled in a University, Polytechnic, College of Education, Private Training Establishment or Wananga, either in New Zealand or overseas since leaving school? (Do not include enrolments in Community education programmes).</w:t>
      </w:r>
    </w:p>
    <w:p w:rsidR="00FE75E2" w:rsidRPr="00844272" w:rsidRDefault="00FE75E2" w:rsidP="00844272">
      <w:pPr>
        <w:tabs>
          <w:tab w:val="left" w:pos="360"/>
        </w:tabs>
        <w:spacing w:after="0" w:line="240" w:lineRule="auto"/>
        <w:rPr>
          <w:rFonts w:eastAsia="Times New Roman" w:cs="Times New Roman"/>
        </w:rPr>
      </w:pP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697814364"/>
          <w14:checkbox>
            <w14:checked w14:val="0"/>
            <w14:checkedState w14:val="2612" w14:font="MS Gothic"/>
            <w14:uncheckedState w14:val="2610" w14:font="MS Gothic"/>
          </w14:checkbox>
        </w:sdtPr>
        <w:sdtEndPr/>
        <w:sdtContent>
          <w:r w:rsidR="00FE75E2">
            <w:rPr>
              <w:rFonts w:ascii="MS Gothic" w:eastAsia="MS Gothic" w:hAnsi="MS Gothic" w:cs="Times New Roman" w:hint="eastAsia"/>
            </w:rPr>
            <w:t>☐</w:t>
          </w:r>
        </w:sdtContent>
      </w:sdt>
      <w:r w:rsidR="00844272" w:rsidRPr="00844272">
        <w:rPr>
          <w:rFonts w:eastAsia="Times New Roman" w:cs="Times New Roman"/>
        </w:rPr>
        <w:t xml:space="preserve"> Yes- go directly to next section</w:t>
      </w:r>
      <w:r w:rsidR="00844272" w:rsidRPr="00844272">
        <w:rPr>
          <w:rFonts w:eastAsia="Times New Roman" w:cs="Times New Roman"/>
        </w:rPr>
        <w:tab/>
        <w:t xml:space="preserve">    </w:t>
      </w:r>
    </w:p>
    <w:p w:rsidR="00844272" w:rsidRPr="00844272" w:rsidRDefault="0061160F" w:rsidP="00844272">
      <w:pPr>
        <w:tabs>
          <w:tab w:val="left" w:pos="360"/>
        </w:tabs>
        <w:spacing w:after="0" w:line="240" w:lineRule="auto"/>
        <w:rPr>
          <w:rFonts w:eastAsia="Times New Roman" w:cs="Times New Roman"/>
          <w:b/>
        </w:rPr>
      </w:pPr>
      <w:sdt>
        <w:sdtPr>
          <w:rPr>
            <w:rFonts w:eastAsia="Times New Roman" w:cs="Times New Roman"/>
          </w:rPr>
          <w:id w:val="321867524"/>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No – what year did you first enrol in tertiary education? </w:t>
      </w:r>
      <w:r w:rsidR="00844272" w:rsidRPr="00844272">
        <w:rPr>
          <w:rFonts w:eastAsia="Times New Roman" w:cs="Times New Roman"/>
          <w:b/>
          <w:noProof/>
          <w:lang w:eastAsia="en-NZ"/>
        </w:rPr>
        <mc:AlternateContent>
          <mc:Choice Requires="wps">
            <w:drawing>
              <wp:anchor distT="0" distB="0" distL="114300" distR="114300" simplePos="0" relativeHeight="251682816" behindDoc="0" locked="0" layoutInCell="1" allowOverlap="1" wp14:anchorId="3EE36ADE" wp14:editId="3587A97B">
                <wp:simplePos x="0" y="0"/>
                <wp:positionH relativeFrom="column">
                  <wp:posOffset>3352800</wp:posOffset>
                </wp:positionH>
                <wp:positionV relativeFrom="paragraph">
                  <wp:posOffset>-74295</wp:posOffset>
                </wp:positionV>
                <wp:extent cx="1581150" cy="285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581150" cy="285750"/>
                        </a:xfrm>
                        <a:prstGeom prst="rect">
                          <a:avLst/>
                        </a:prstGeom>
                        <a:solidFill>
                          <a:sysClr val="window" lastClr="FFFFFF"/>
                        </a:solidFill>
                        <a:ln w="6350">
                          <a:solidFill>
                            <a:prstClr val="black"/>
                          </a:solidFill>
                        </a:ln>
                        <a:effectLst/>
                      </wps:spPr>
                      <wps:txbx>
                        <w:txbxContent>
                          <w:sdt>
                            <w:sdtPr>
                              <w:id w:val="-262150631"/>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43" type="#_x0000_t202" style="position:absolute;margin-left:264pt;margin-top:-5.85pt;width:124.5pt;height: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" fillcolor="window" strokeweight=".5pt">
                <v:textbox>
                  <w:txbxContent>
                    <w:sdt>
                      <w:sdtPr>
                        <w:id w:val="-262150631"/>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844272" w:rsidRDefault="00844272" w:rsidP="00844272">
      <w:pPr>
        <w:tabs>
          <w:tab w:val="left" w:pos="360"/>
        </w:tabs>
        <w:spacing w:after="0" w:line="240" w:lineRule="auto"/>
        <w:rPr>
          <w:rFonts w:eastAsia="Times New Roman" w:cs="Times New Roman"/>
          <w:b/>
        </w:rPr>
      </w:pPr>
    </w:p>
    <w:p w:rsidR="00FE75E2" w:rsidRDefault="00FE75E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EF374A" w:rsidRDefault="00EF374A" w:rsidP="00844272">
      <w:pPr>
        <w:tabs>
          <w:tab w:val="left" w:pos="360"/>
        </w:tabs>
        <w:spacing w:after="0" w:line="240" w:lineRule="auto"/>
      </w:pPr>
    </w:p>
    <w:p w:rsidR="00EF374A" w:rsidRDefault="00EF374A" w:rsidP="00844272">
      <w:pPr>
        <w:tabs>
          <w:tab w:val="left" w:pos="360"/>
        </w:tabs>
        <w:spacing w:after="0" w:line="240" w:lineRule="auto"/>
      </w:pPr>
    </w:p>
    <w:p w:rsidR="00844272" w:rsidRPr="00844272" w:rsidRDefault="00844272" w:rsidP="00844272">
      <w:pPr>
        <w:tabs>
          <w:tab w:val="left" w:pos="360"/>
        </w:tabs>
        <w:spacing w:after="0" w:line="240" w:lineRule="auto"/>
        <w:rPr>
          <w:rFonts w:eastAsia="Times New Roman" w:cs="Times New Roman"/>
          <w:b/>
          <w:sz w:val="24"/>
          <w:szCs w:val="24"/>
        </w:rPr>
      </w:pPr>
      <w:r w:rsidRPr="00844272">
        <w:rPr>
          <w:rFonts w:eastAsia="Times New Roman" w:cs="Times New Roman"/>
          <w:b/>
          <w:sz w:val="24"/>
          <w:szCs w:val="24"/>
        </w:rPr>
        <w:lastRenderedPageBreak/>
        <w:t>Prior Activity</w:t>
      </w:r>
    </w:p>
    <w:p w:rsidR="00FE75E2" w:rsidRDefault="00FE75E2" w:rsidP="00844272">
      <w:pPr>
        <w:tabs>
          <w:tab w:val="left" w:pos="360"/>
        </w:tabs>
        <w:spacing w:after="0" w:line="240" w:lineRule="auto"/>
        <w:rPr>
          <w:rFonts w:eastAsia="Times New Roman" w:cs="Times New Roman"/>
        </w:rPr>
      </w:pPr>
    </w:p>
    <w:p w:rsidR="00844272" w:rsidRDefault="00FE75E2" w:rsidP="00844272">
      <w:pPr>
        <w:tabs>
          <w:tab w:val="left" w:pos="360"/>
        </w:tabs>
        <w:spacing w:after="0" w:line="240" w:lineRule="auto"/>
        <w:rPr>
          <w:rFonts w:eastAsia="Times New Roman" w:cs="Times New Roman"/>
        </w:rPr>
      </w:pPr>
      <w:r>
        <w:rPr>
          <w:rFonts w:eastAsia="Times New Roman" w:cs="Times New Roman"/>
        </w:rPr>
        <w:t>W</w:t>
      </w:r>
      <w:r w:rsidR="00844272" w:rsidRPr="00844272">
        <w:rPr>
          <w:rFonts w:eastAsia="Times New Roman" w:cs="Times New Roman"/>
        </w:rPr>
        <w:t xml:space="preserve">hat was your main activity or occupation as at </w:t>
      </w:r>
      <w:r w:rsidR="00844272" w:rsidRPr="00844272">
        <w:rPr>
          <w:rFonts w:eastAsia="Times New Roman" w:cs="Times New Roman"/>
          <w:b/>
        </w:rPr>
        <w:t>1 October last year</w:t>
      </w:r>
      <w:r w:rsidR="00844272" w:rsidRPr="00844272">
        <w:rPr>
          <w:rFonts w:eastAsia="Times New Roman" w:cs="Times New Roman"/>
        </w:rPr>
        <w:t>?</w:t>
      </w:r>
    </w:p>
    <w:p w:rsidR="00FE75E2" w:rsidRPr="00844272" w:rsidRDefault="00FE75E2" w:rsidP="00844272">
      <w:pPr>
        <w:tabs>
          <w:tab w:val="left" w:pos="360"/>
        </w:tabs>
        <w:spacing w:after="0" w:line="240" w:lineRule="auto"/>
        <w:rPr>
          <w:rFonts w:eastAsia="Times New Roman" w:cs="Times New Roman"/>
        </w:rPr>
      </w:pP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71948394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w:t>
      </w:r>
      <w:r w:rsidR="00844272" w:rsidRPr="00844272">
        <w:rPr>
          <w:rFonts w:eastAsia="Times New Roman" w:cs="Times New Roman"/>
        </w:rPr>
        <w:tab/>
        <w:t>Secondary school student</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559831506"/>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College of Education student </w:t>
      </w:r>
      <w:r w:rsidR="00844272" w:rsidRPr="00844272">
        <w:rPr>
          <w:rFonts w:eastAsia="Times New Roman" w:cs="Times New Roman"/>
        </w:rPr>
        <w:tab/>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577978489"/>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w:t>
      </w:r>
      <w:r w:rsidR="00844272" w:rsidRPr="00844272">
        <w:rPr>
          <w:rFonts w:eastAsia="Times New Roman" w:cs="Times New Roman"/>
        </w:rPr>
        <w:tab/>
        <w:t xml:space="preserve">Non-employed/beneficiary (excluding retired) </w:t>
      </w:r>
      <w:r w:rsidR="00844272" w:rsidRPr="00844272">
        <w:rPr>
          <w:rFonts w:eastAsia="Times New Roman" w:cs="Times New Roman"/>
        </w:rPr>
        <w:tab/>
      </w:r>
      <w:sdt>
        <w:sdtPr>
          <w:rPr>
            <w:rFonts w:eastAsia="Times New Roman" w:cs="Times New Roman"/>
          </w:rPr>
          <w:id w:val="-1936048049"/>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House person or retired</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9074432"/>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w:t>
      </w:r>
      <w:r w:rsidR="00844272" w:rsidRPr="00844272">
        <w:rPr>
          <w:rFonts w:eastAsia="Times New Roman" w:cs="Times New Roman"/>
        </w:rPr>
        <w:tab/>
        <w:t>Wage or salary worker</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61232280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Overseas (irrespective of occupation)</w:t>
      </w:r>
    </w:p>
    <w:p w:rsidR="00844272" w:rsidRPr="00844272" w:rsidRDefault="0061160F" w:rsidP="00844272">
      <w:pPr>
        <w:tabs>
          <w:tab w:val="left" w:pos="360"/>
        </w:tabs>
        <w:spacing w:after="0" w:line="240" w:lineRule="auto"/>
        <w:ind w:right="-188"/>
        <w:rPr>
          <w:rFonts w:eastAsia="Times New Roman" w:cs="Times New Roman"/>
        </w:rPr>
      </w:pPr>
      <w:sdt>
        <w:sdtPr>
          <w:rPr>
            <w:rFonts w:eastAsia="Times New Roman" w:cs="Times New Roman"/>
          </w:rPr>
          <w:id w:val="315076382"/>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ab/>
        <w:t>Self-employed</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60210663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Private Training Establishment student</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2008582835"/>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ab/>
        <w:t>University student</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223090824"/>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Wananga student</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838263132"/>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ab/>
        <w:t>Polytechnic student</w:t>
      </w:r>
    </w:p>
    <w:p w:rsidR="00844272" w:rsidRPr="00844272" w:rsidRDefault="00844272" w:rsidP="00FE75E2">
      <w:pPr>
        <w:tabs>
          <w:tab w:val="left" w:pos="7088"/>
        </w:tabs>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i/>
        </w:rPr>
      </w:pPr>
      <w:r w:rsidRPr="00844272">
        <w:rPr>
          <w:rFonts w:eastAsia="Times New Roman" w:cs="Times New Roman"/>
          <w:b/>
          <w:sz w:val="24"/>
          <w:szCs w:val="24"/>
        </w:rPr>
        <w:t>Disability</w:t>
      </w:r>
      <w:r w:rsidRPr="00844272">
        <w:rPr>
          <w:rFonts w:eastAsia="Times New Roman" w:cs="Times New Roman"/>
          <w:b/>
        </w:rPr>
        <w:t xml:space="preserve"> </w:t>
      </w:r>
      <w:r w:rsidRPr="00844272">
        <w:rPr>
          <w:rFonts w:eastAsia="Times New Roman" w:cs="Times New Roman"/>
          <w:i/>
        </w:rPr>
        <w:t>(this information will not affect your right to enrol; it will help us to assist you with your studies)</w:t>
      </w:r>
    </w:p>
    <w:p w:rsidR="00FE75E2" w:rsidRDefault="00FE75E2" w:rsidP="00844272">
      <w:pPr>
        <w:tabs>
          <w:tab w:val="left" w:pos="360"/>
        </w:tabs>
        <w:spacing w:after="0" w:line="240" w:lineRule="auto"/>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Do you live with the effects of significant injury, long term illness or disability?</w:t>
      </w:r>
    </w:p>
    <w:p w:rsidR="00DE4CF0" w:rsidRDefault="00844272" w:rsidP="00844272">
      <w:pPr>
        <w:tabs>
          <w:tab w:val="left" w:pos="360"/>
        </w:tabs>
        <w:spacing w:after="0" w:line="240" w:lineRule="auto"/>
      </w:pPr>
      <w:r w:rsidRPr="00844272">
        <w:rPr>
          <w:rFonts w:eastAsia="Times New Roman" w:cs="Times New Roman"/>
        </w:rPr>
        <w:t xml:space="preserve"> </w:t>
      </w:r>
      <w:r w:rsidRPr="00844272">
        <w:rPr>
          <w:rFonts w:eastAsia="Times New Roman" w:cs="Times New Roman"/>
        </w:rPr>
        <w:tab/>
      </w:r>
      <w:r w:rsidRPr="00844272">
        <w:rPr>
          <w:rFonts w:eastAsia="Times New Roman" w:cs="Times New Roman"/>
        </w:rPr>
        <w:tab/>
      </w:r>
      <w:r w:rsidRPr="00844272">
        <w:rPr>
          <w:rFonts w:eastAsia="Times New Roman" w:cs="Times New Roman"/>
        </w:rPr>
        <w:tab/>
      </w:r>
      <w:r w:rsidRPr="00844272">
        <w:rPr>
          <w:rFonts w:eastAsia="Times New Roman" w:cs="Times New Roman"/>
        </w:rPr>
        <w:tab/>
      </w:r>
      <w:sdt>
        <w:sdtPr>
          <w:rPr>
            <w:rFonts w:eastAsia="Times New Roman" w:cs="Times New Roman"/>
          </w:rPr>
          <w:id w:val="1044644305"/>
          <w14:checkbox>
            <w14:checked w14:val="0"/>
            <w14:checkedState w14:val="2612" w14:font="MS Gothic"/>
            <w14:uncheckedState w14:val="2610" w14:font="MS Gothic"/>
          </w14:checkbox>
        </w:sdtPr>
        <w:sdtEndPr/>
        <w:sdtContent>
          <w:r w:rsidRPr="00844272">
            <w:rPr>
              <w:rFonts w:ascii="MS Gothic" w:eastAsia="MS Gothic" w:hAnsi="MS Gothic" w:cs="MS Gothic" w:hint="eastAsia"/>
            </w:rPr>
            <w:t>☐</w:t>
          </w:r>
        </w:sdtContent>
      </w:sdt>
      <w:r w:rsidRPr="00844272">
        <w:rPr>
          <w:rFonts w:eastAsia="Times New Roman" w:cs="Times New Roman"/>
        </w:rPr>
        <w:t>No</w:t>
      </w:r>
      <w:r w:rsidRPr="00844272">
        <w:rPr>
          <w:rFonts w:eastAsia="Times New Roman" w:cs="Times New Roman"/>
        </w:rPr>
        <w:tab/>
      </w:r>
      <w:r w:rsidRPr="00844272">
        <w:rPr>
          <w:rFonts w:eastAsia="Times New Roman" w:cs="Times New Roman"/>
        </w:rPr>
        <w:tab/>
      </w:r>
    </w:p>
    <w:p w:rsidR="00844272" w:rsidRDefault="00DE4CF0" w:rsidP="00844272">
      <w:pPr>
        <w:tabs>
          <w:tab w:val="left" w:pos="360"/>
        </w:tabs>
        <w:spacing w:after="0" w:line="240" w:lineRule="auto"/>
      </w:pPr>
      <w:r>
        <w:tab/>
      </w:r>
      <w:r>
        <w:tab/>
      </w:r>
      <w:r>
        <w:tab/>
      </w:r>
      <w:r w:rsidR="00844272" w:rsidRPr="00844272">
        <w:rPr>
          <w:rFonts w:eastAsia="Times New Roman" w:cs="Times New Roman"/>
        </w:rPr>
        <w:tab/>
      </w:r>
      <w:sdt>
        <w:sdtPr>
          <w:rPr>
            <w:rFonts w:eastAsia="Times New Roman" w:cs="Times New Roman"/>
          </w:rPr>
          <w:id w:val="-364825719"/>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Yes</w:t>
      </w:r>
      <w:r>
        <w:t>,</w:t>
      </w:r>
      <w:r w:rsidR="00844272" w:rsidRPr="00844272">
        <w:rPr>
          <w:rFonts w:eastAsia="Times New Roman" w:cs="Times New Roman"/>
          <w:i/>
        </w:rPr>
        <w:t xml:space="preserve"> please specify how your disability affects you</w:t>
      </w:r>
    </w:p>
    <w:p w:rsidR="00DE4CF0" w:rsidRPr="00844272" w:rsidRDefault="00DE4CF0" w:rsidP="00844272">
      <w:pPr>
        <w:tabs>
          <w:tab w:val="left" w:pos="360"/>
        </w:tabs>
        <w:spacing w:after="0" w:line="240" w:lineRule="auto"/>
        <w:rPr>
          <w:rFonts w:eastAsia="Times New Roman" w:cs="Times New Roman"/>
          <w:i/>
        </w:rPr>
      </w:pP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80827394"/>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Deaf</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99888527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Specific Learning</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97358994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Physical/mobility</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73547451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Hearing</w:t>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51804463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Medical</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80796853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Speech</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34647869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Blind</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27933094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Head Injury</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sdt>
        <w:sdtPr>
          <w:rPr>
            <w:rFonts w:eastAsia="Times New Roman" w:cs="Times New Roman"/>
          </w:rPr>
          <w:id w:val="1145245644"/>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Visual</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717400507"/>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Mental Health</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t xml:space="preserve"> </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07643805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Temporary(specify</w:t>
      </w:r>
      <w:r w:rsidR="00844272" w:rsidRPr="00844272">
        <w:rPr>
          <w:rFonts w:eastAsia="Times New Roman" w:cs="Times New Roman"/>
          <w:noProof/>
          <w:lang w:eastAsia="en-NZ"/>
        </w:rPr>
        <mc:AlternateContent>
          <mc:Choice Requires="wps">
            <w:drawing>
              <wp:anchor distT="0" distB="0" distL="114300" distR="114300" simplePos="0" relativeHeight="251683840" behindDoc="0" locked="0" layoutInCell="1" allowOverlap="1" wp14:anchorId="0705E36E" wp14:editId="07F2944F">
                <wp:simplePos x="0" y="0"/>
                <wp:positionH relativeFrom="column">
                  <wp:posOffset>1247775</wp:posOffset>
                </wp:positionH>
                <wp:positionV relativeFrom="paragraph">
                  <wp:posOffset>37465</wp:posOffset>
                </wp:positionV>
                <wp:extent cx="4448175" cy="2571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4448175" cy="257175"/>
                        </a:xfrm>
                        <a:prstGeom prst="rect">
                          <a:avLst/>
                        </a:prstGeom>
                        <a:solidFill>
                          <a:sysClr val="window" lastClr="FFFFFF"/>
                        </a:solidFill>
                        <a:ln w="6350">
                          <a:solidFill>
                            <a:prstClr val="black"/>
                          </a:solidFill>
                        </a:ln>
                        <a:effectLst/>
                      </wps:spPr>
                      <wps:txbx>
                        <w:txbxContent>
                          <w:sdt>
                            <w:sdtPr>
                              <w:id w:val="59530320"/>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4" type="#_x0000_t202" style="position:absolute;margin-left:98.25pt;margin-top:2.95pt;width:350.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" fillcolor="window" strokeweight=".5pt">
                <v:textbox>
                  <w:txbxContent>
                    <w:sdt>
                      <w:sdtPr>
                        <w:id w:val="59530320"/>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00844272" w:rsidRPr="00844272">
        <w:rPr>
          <w:rFonts w:eastAsia="Times New Roman" w:cs="Times New Roman"/>
        </w:rPr>
        <w:t>)</w: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noProof/>
          <w:lang w:eastAsia="en-NZ"/>
        </w:rPr>
        <mc:AlternateContent>
          <mc:Choice Requires="wps">
            <w:drawing>
              <wp:anchor distT="0" distB="0" distL="114300" distR="114300" simplePos="0" relativeHeight="251684864" behindDoc="0" locked="0" layoutInCell="1" allowOverlap="1" wp14:anchorId="003047A9" wp14:editId="5739D145">
                <wp:simplePos x="0" y="0"/>
                <wp:positionH relativeFrom="column">
                  <wp:posOffset>1000125</wp:posOffset>
                </wp:positionH>
                <wp:positionV relativeFrom="paragraph">
                  <wp:posOffset>113665</wp:posOffset>
                </wp:positionV>
                <wp:extent cx="4695825" cy="2857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4695825" cy="285750"/>
                        </a:xfrm>
                        <a:prstGeom prst="rect">
                          <a:avLst/>
                        </a:prstGeom>
                        <a:solidFill>
                          <a:sysClr val="window" lastClr="FFFFFF"/>
                        </a:solidFill>
                        <a:ln w="6350">
                          <a:solidFill>
                            <a:prstClr val="black"/>
                          </a:solidFill>
                        </a:ln>
                        <a:effectLst/>
                      </wps:spPr>
                      <wps:txbx>
                        <w:txbxContent>
                          <w:sdt>
                            <w:sdtPr>
                              <w:id w:val="-1027248939"/>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45" type="#_x0000_t202" style="position:absolute;margin-left:78.75pt;margin-top:8.95pt;width:369.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" fillcolor="window" strokeweight=".5pt">
                <v:textbox>
                  <w:txbxContent>
                    <w:sdt>
                      <w:sdtPr>
                        <w:id w:val="-1027248939"/>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Default="0061160F" w:rsidP="00844272">
      <w:pPr>
        <w:tabs>
          <w:tab w:val="left" w:pos="360"/>
        </w:tabs>
        <w:spacing w:after="0"/>
        <w:rPr>
          <w:rFonts w:eastAsia="Times New Roman" w:cs="Times New Roman"/>
        </w:rPr>
      </w:pPr>
      <w:sdt>
        <w:sdtPr>
          <w:rPr>
            <w:rFonts w:eastAsia="Times New Roman" w:cs="Times New Roman"/>
          </w:rPr>
          <w:id w:val="-1584622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Other (specify)</w:t>
      </w:r>
    </w:p>
    <w:p w:rsidR="00FE75E2" w:rsidRPr="00844272" w:rsidRDefault="00FE75E2" w:rsidP="00844272">
      <w:pPr>
        <w:tabs>
          <w:tab w:val="left" w:pos="360"/>
        </w:tabs>
        <w:spacing w:after="0"/>
        <w:rPr>
          <w:rFonts w:eastAsia="Times New Roman" w:cs="Times New Roman"/>
        </w:rPr>
      </w:pPr>
    </w:p>
    <w:p w:rsidR="00844272" w:rsidRPr="00844272" w:rsidRDefault="0061160F" w:rsidP="00844272">
      <w:pPr>
        <w:tabs>
          <w:tab w:val="left" w:pos="360"/>
        </w:tabs>
        <w:spacing w:after="0"/>
        <w:rPr>
          <w:rFonts w:eastAsia="Times New Roman" w:cs="Times New Roman"/>
        </w:rPr>
      </w:pPr>
      <w:sdt>
        <w:sdtPr>
          <w:rPr>
            <w:rFonts w:eastAsia="Times New Roman" w:cs="Times New Roman"/>
          </w:rPr>
          <w:id w:val="13122484"/>
          <w14:checkbox>
            <w14:checked w14:val="0"/>
            <w14:checkedState w14:val="2612" w14:font="MS Gothic"/>
            <w14:uncheckedState w14:val="2610" w14:font="MS Gothic"/>
          </w14:checkbox>
        </w:sdtPr>
        <w:sdtEndPr/>
        <w:sdtContent>
          <w:r w:rsidR="00FE75E2">
            <w:rPr>
              <w:rFonts w:ascii="MS Gothic" w:eastAsia="MS Gothic" w:hAnsi="MS Gothic" w:cs="Times New Roman" w:hint="eastAsia"/>
            </w:rPr>
            <w:t>☐</w:t>
          </w:r>
        </w:sdtContent>
      </w:sdt>
      <w:r w:rsidR="00844272" w:rsidRPr="00844272">
        <w:rPr>
          <w:rFonts w:eastAsia="Times New Roman" w:cs="Times New Roman"/>
        </w:rPr>
        <w:t>Do you need specific support assistance or specialised equipment?</w:t>
      </w:r>
      <w:r w:rsidR="00844272" w:rsidRPr="00844272">
        <w:rPr>
          <w:rFonts w:eastAsia="Times New Roman" w:cs="Times New Roman"/>
        </w:rPr>
        <w:tab/>
      </w:r>
      <w:r w:rsidR="00844272" w:rsidRPr="00844272">
        <w:rPr>
          <w:rFonts w:eastAsia="Times New Roman" w:cs="Times New Roman"/>
        </w:rPr>
        <w:tab/>
      </w:r>
    </w:p>
    <w:p w:rsidR="00844272" w:rsidRPr="00844272" w:rsidRDefault="00844272" w:rsidP="00844272">
      <w:pPr>
        <w:tabs>
          <w:tab w:val="left" w:pos="360"/>
        </w:tabs>
        <w:spacing w:after="0" w:line="240" w:lineRule="auto"/>
        <w:rPr>
          <w:rFonts w:eastAsia="Times New Roman" w:cs="Times New Roman"/>
          <w:b/>
          <w:sz w:val="24"/>
          <w:szCs w:val="24"/>
        </w:rPr>
      </w:pPr>
    </w:p>
    <w:p w:rsidR="00844272" w:rsidRDefault="00844272" w:rsidP="00844272">
      <w:pPr>
        <w:tabs>
          <w:tab w:val="left" w:pos="360"/>
        </w:tabs>
        <w:spacing w:after="0" w:line="240" w:lineRule="auto"/>
        <w:rPr>
          <w:rFonts w:eastAsia="Times New Roman" w:cs="Times New Roman"/>
          <w:b/>
          <w:sz w:val="24"/>
          <w:szCs w:val="24"/>
        </w:rPr>
      </w:pPr>
      <w:r w:rsidRPr="00844272">
        <w:rPr>
          <w:rFonts w:eastAsia="Times New Roman" w:cs="Times New Roman"/>
          <w:b/>
          <w:sz w:val="24"/>
          <w:szCs w:val="24"/>
        </w:rPr>
        <w:t xml:space="preserve">What is/are your reason(s) for undertaking training with SPELD NZ? </w:t>
      </w:r>
    </w:p>
    <w:p w:rsidR="00FE75E2" w:rsidRPr="00844272" w:rsidRDefault="00FE75E2" w:rsidP="00844272">
      <w:pPr>
        <w:tabs>
          <w:tab w:val="left" w:pos="360"/>
        </w:tabs>
        <w:spacing w:after="0" w:line="240" w:lineRule="auto"/>
        <w:rPr>
          <w:rFonts w:eastAsia="Times New Roman" w:cs="Times New Roman"/>
          <w:b/>
          <w:sz w:val="24"/>
          <w:szCs w:val="24"/>
        </w:rPr>
      </w:pP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169141872"/>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for professional development </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373047058"/>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w:t>
      </w:r>
      <w:r w:rsidR="00844272">
        <w:rPr>
          <w:rFonts w:eastAsia="Times New Roman" w:cs="Times New Roman"/>
        </w:rPr>
        <w:t>for career/employment enhancement</w:t>
      </w:r>
      <w:r w:rsidR="00844272" w:rsidRPr="00844272">
        <w:rPr>
          <w:rFonts w:eastAsia="Times New Roman" w:cs="Times New Roman"/>
        </w:rPr>
        <w:t xml:space="preserve"> </w:t>
      </w:r>
    </w:p>
    <w:p w:rsidR="00844272" w:rsidRPr="00844272" w:rsidRDefault="0061160F" w:rsidP="00844272">
      <w:pPr>
        <w:tabs>
          <w:tab w:val="left" w:pos="360"/>
        </w:tabs>
        <w:spacing w:after="0" w:line="240" w:lineRule="auto"/>
        <w:rPr>
          <w:rFonts w:eastAsia="Times New Roman" w:cs="Times New Roman"/>
        </w:rPr>
      </w:pPr>
      <w:sdt>
        <w:sdtPr>
          <w:rPr>
            <w:rFonts w:eastAsia="Times New Roman" w:cs="Times New Roman"/>
          </w:rPr>
          <w:id w:val="1207826831"/>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for general interest / to learn more about SLD generally</w:t>
      </w:r>
    </w:p>
    <w:p w:rsidR="00844272" w:rsidRDefault="0061160F" w:rsidP="00844272">
      <w:pPr>
        <w:tabs>
          <w:tab w:val="left" w:pos="360"/>
        </w:tabs>
        <w:spacing w:after="0" w:line="240" w:lineRule="auto"/>
        <w:rPr>
          <w:rFonts w:eastAsia="Times New Roman" w:cs="Times New Roman"/>
        </w:rPr>
      </w:pPr>
      <w:sdt>
        <w:sdtPr>
          <w:rPr>
            <w:rFonts w:eastAsia="Times New Roman" w:cs="Times New Roman"/>
          </w:rPr>
          <w:id w:val="1213624569"/>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rPr>
            <w:t>☐</w:t>
          </w:r>
        </w:sdtContent>
      </w:sdt>
      <w:r w:rsidR="00844272" w:rsidRPr="00844272">
        <w:rPr>
          <w:rFonts w:eastAsia="Times New Roman" w:cs="Times New Roman"/>
        </w:rPr>
        <w:t xml:space="preserve"> to become a SPELD NZ teacher</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i/>
        </w:rPr>
      </w:pPr>
      <w:r w:rsidRPr="00844272">
        <w:rPr>
          <w:rFonts w:eastAsia="Times New Roman" w:cs="Times New Roman"/>
          <w:i/>
        </w:rPr>
        <w:t xml:space="preserve">If you would like to add further comment, please submit your comments below or on a separate sheet. </w:t>
      </w:r>
    </w:p>
    <w:p w:rsidR="00844272" w:rsidRPr="00844272" w:rsidRDefault="00844272" w:rsidP="00844272">
      <w:pPr>
        <w:tabs>
          <w:tab w:val="left" w:pos="360"/>
        </w:tabs>
        <w:spacing w:after="0" w:line="240" w:lineRule="auto"/>
        <w:rPr>
          <w:rFonts w:eastAsia="Times New Roman" w:cs="Times New Roman"/>
          <w:b/>
          <w:sz w:val="24"/>
          <w:szCs w:val="24"/>
        </w:rPr>
      </w:pPr>
      <w:r w:rsidRPr="00844272">
        <w:rPr>
          <w:rFonts w:eastAsia="Times New Roman" w:cs="Times New Roman"/>
          <w:b/>
          <w:noProof/>
          <w:sz w:val="24"/>
          <w:szCs w:val="24"/>
          <w:lang w:eastAsia="en-NZ"/>
        </w:rPr>
        <mc:AlternateContent>
          <mc:Choice Requires="wps">
            <w:drawing>
              <wp:anchor distT="0" distB="0" distL="114300" distR="114300" simplePos="0" relativeHeight="251685888" behindDoc="0" locked="0" layoutInCell="1" allowOverlap="1" wp14:anchorId="04FBB13E" wp14:editId="46CB51E4">
                <wp:simplePos x="0" y="0"/>
                <wp:positionH relativeFrom="column">
                  <wp:posOffset>0</wp:posOffset>
                </wp:positionH>
                <wp:positionV relativeFrom="paragraph">
                  <wp:posOffset>125679</wp:posOffset>
                </wp:positionV>
                <wp:extent cx="5819775" cy="2224216"/>
                <wp:effectExtent l="0" t="0" r="28575" b="24130"/>
                <wp:wrapNone/>
                <wp:docPr id="7" name="Text Box 7"/>
                <wp:cNvGraphicFramePr/>
                <a:graphic xmlns:a="http://schemas.openxmlformats.org/drawingml/2006/main">
                  <a:graphicData uri="http://schemas.microsoft.com/office/word/2010/wordprocessingShape">
                    <wps:wsp>
                      <wps:cNvSpPr txBox="1"/>
                      <wps:spPr>
                        <a:xfrm>
                          <a:off x="0" y="0"/>
                          <a:ext cx="5819775" cy="2224216"/>
                        </a:xfrm>
                        <a:prstGeom prst="rect">
                          <a:avLst/>
                        </a:prstGeom>
                        <a:solidFill>
                          <a:sysClr val="window" lastClr="FFFFFF"/>
                        </a:solidFill>
                        <a:ln w="6350">
                          <a:solidFill>
                            <a:prstClr val="black"/>
                          </a:solidFill>
                        </a:ln>
                        <a:effectLst/>
                      </wps:spPr>
                      <wps:txbx>
                        <w:txbxContent>
                          <w:sdt>
                            <w:sdtPr>
                              <w:id w:val="114190001"/>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46" type="#_x0000_t202" style="position:absolute;margin-left:0;margin-top:9.9pt;width:458.25pt;height:175.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" fillcolor="window" strokeweight=".5pt">
                <v:textbox>
                  <w:txbxContent>
                    <w:sdt>
                      <w:sdtPr>
                        <w:id w:val="114190001"/>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FE75E2" w:rsidRDefault="00FE75E2" w:rsidP="00844272">
      <w:pPr>
        <w:tabs>
          <w:tab w:val="left" w:pos="360"/>
        </w:tabs>
        <w:spacing w:after="0" w:line="240" w:lineRule="auto"/>
        <w:rPr>
          <w:rFonts w:eastAsia="Times New Roman" w:cs="Times New Roman"/>
          <w:b/>
          <w:sz w:val="24"/>
          <w:szCs w:val="24"/>
        </w:rPr>
      </w:pPr>
    </w:p>
    <w:p w:rsidR="00844272" w:rsidRPr="00844272" w:rsidRDefault="00844272" w:rsidP="00844272">
      <w:pPr>
        <w:tabs>
          <w:tab w:val="left" w:pos="360"/>
        </w:tabs>
        <w:spacing w:after="0" w:line="240" w:lineRule="auto"/>
        <w:rPr>
          <w:rFonts w:eastAsia="Times New Roman" w:cs="Times New Roman"/>
          <w:sz w:val="24"/>
          <w:szCs w:val="24"/>
        </w:rPr>
      </w:pPr>
      <w:r w:rsidRPr="00844272">
        <w:rPr>
          <w:rFonts w:eastAsia="Times New Roman" w:cs="Times New Roman"/>
          <w:b/>
          <w:sz w:val="24"/>
          <w:szCs w:val="24"/>
        </w:rPr>
        <w:lastRenderedPageBreak/>
        <w:t>Course enrolment details</w:t>
      </w:r>
      <w:r w:rsidRPr="00844272">
        <w:rPr>
          <w:rFonts w:eastAsia="Times New Roman" w:cs="Times New Roman"/>
          <w:sz w:val="24"/>
          <w:szCs w:val="24"/>
        </w:rPr>
        <w:t>:</w:t>
      </w:r>
    </w:p>
    <w:p w:rsidR="00844272" w:rsidRPr="00844272" w:rsidRDefault="00844272" w:rsidP="00844272">
      <w:pPr>
        <w:tabs>
          <w:tab w:val="left" w:pos="360"/>
        </w:tabs>
        <w:spacing w:after="0" w:line="240" w:lineRule="auto"/>
        <w:rPr>
          <w:rFonts w:eastAsia="Times New Roman" w:cs="Times New Roman"/>
        </w:rPr>
      </w:pP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ab/>
      </w:r>
      <w:r w:rsidRPr="00844272">
        <w:rPr>
          <w:rFonts w:eastAsia="Times New Roman" w:cs="Times New Roman"/>
        </w:rPr>
        <w:tab/>
      </w:r>
      <w:r w:rsidRPr="00844272">
        <w:rPr>
          <w:rFonts w:eastAsia="Times New Roman" w:cs="Times New Roman"/>
          <w:b/>
        </w:rPr>
        <w:t>Course Name</w:t>
      </w:r>
      <w:r w:rsidRPr="00844272">
        <w:rPr>
          <w:rFonts w:eastAsia="Times New Roman" w:cs="Times New Roman"/>
        </w:rPr>
        <w:t xml:space="preserve">: SPELD </w:t>
      </w:r>
      <w:r w:rsidR="00FC450D">
        <w:t xml:space="preserve">NZ </w:t>
      </w:r>
      <w:r w:rsidRPr="00844272">
        <w:rPr>
          <w:rFonts w:eastAsia="Times New Roman" w:cs="Times New Roman"/>
        </w:rPr>
        <w:t xml:space="preserve">Certificate </w:t>
      </w:r>
      <w:r w:rsidR="00FC450D">
        <w:t xml:space="preserve">Course </w:t>
      </w:r>
      <w:r w:rsidRPr="00844272">
        <w:rPr>
          <w:rFonts w:eastAsia="Times New Roman" w:cs="Times New Roman"/>
        </w:rPr>
        <w:t>in Specific Learning Disabilities</w: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b/>
        </w:rPr>
        <w:tab/>
      </w:r>
      <w:r w:rsidRPr="00844272">
        <w:rPr>
          <w:rFonts w:eastAsia="Times New Roman" w:cs="Times New Roman"/>
          <w:b/>
        </w:rPr>
        <w:tab/>
        <w:t>Course Fees</w:t>
      </w:r>
      <w:r w:rsidRPr="00844272">
        <w:rPr>
          <w:rFonts w:eastAsia="Times New Roman" w:cs="Times New Roman"/>
        </w:rPr>
        <w:t xml:space="preserve">: $1850 (incl. GST) </w: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ab/>
      </w:r>
      <w:r w:rsidRPr="00844272">
        <w:rPr>
          <w:rFonts w:eastAsia="Times New Roman" w:cs="Times New Roman"/>
        </w:rPr>
        <w:tab/>
      </w:r>
      <w:r w:rsidRPr="00844272">
        <w:rPr>
          <w:rFonts w:eastAsia="Times New Roman" w:cs="Times New Roman"/>
          <w:b/>
        </w:rPr>
        <w:t>Course Number &amp; Location</w:t>
      </w:r>
      <w:r w:rsidRPr="00844272">
        <w:rPr>
          <w:rFonts w:eastAsia="Times New Roman" w:cs="Times New Roman"/>
        </w:rPr>
        <w:t xml:space="preserve"> </w:t>
      </w:r>
      <w:r w:rsidRPr="00844272">
        <w:rPr>
          <w:rFonts w:eastAsia="Times New Roman" w:cs="Times New Roman"/>
          <w:i/>
        </w:rPr>
        <w:t>Please tick the course you are applying for</w:t>
      </w:r>
      <w:r w:rsidRPr="00844272">
        <w:rPr>
          <w:rFonts w:eastAsia="Times New Roman" w:cs="Times New Roman"/>
        </w:rPr>
        <w:t xml:space="preserve">. </w:t>
      </w:r>
    </w:p>
    <w:p w:rsidR="00844272" w:rsidRPr="00844272" w:rsidRDefault="006A1D52" w:rsidP="00844272">
      <w:pPr>
        <w:tabs>
          <w:tab w:val="left" w:pos="360"/>
        </w:tabs>
        <w:spacing w:after="0" w:line="240" w:lineRule="auto"/>
        <w:rPr>
          <w:rFonts w:eastAsia="Times New Roman" w:cs="Times New Roman"/>
          <w:b/>
        </w:rPr>
      </w:pPr>
      <w:r>
        <w:t xml:space="preserve"> </w:t>
      </w: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ab/>
        <w:t xml:space="preserve"> </w:t>
      </w:r>
      <w:sdt>
        <w:sdtPr>
          <w:rPr>
            <w:rFonts w:eastAsia="Times New Roman" w:cs="Times New Roman"/>
          </w:rPr>
          <w:id w:val="-633798892"/>
          <w14:checkbox>
            <w14:checked w14:val="0"/>
            <w14:checkedState w14:val="2612" w14:font="MS Gothic"/>
            <w14:uncheckedState w14:val="2610" w14:font="MS Gothic"/>
          </w14:checkbox>
        </w:sdtPr>
        <w:sdtEndPr/>
        <w:sdtContent>
          <w:r w:rsidRPr="00844272">
            <w:rPr>
              <w:rFonts w:ascii="MS Gothic" w:eastAsia="MS Gothic" w:hAnsi="MS Gothic" w:cs="MS Gothic" w:hint="eastAsia"/>
            </w:rPr>
            <w:t>☐</w:t>
          </w:r>
        </w:sdtContent>
      </w:sdt>
      <w:r w:rsidRPr="00844272">
        <w:rPr>
          <w:rFonts w:eastAsia="Times New Roman" w:cs="Times New Roman"/>
        </w:rPr>
        <w:t xml:space="preserve">16B01: Auckland  </w:t>
      </w:r>
      <w:r w:rsidRPr="00844272">
        <w:rPr>
          <w:rFonts w:eastAsia="Times New Roman" w:cs="Times New Roman"/>
        </w:rPr>
        <w:tab/>
      </w:r>
      <w:sdt>
        <w:sdtPr>
          <w:rPr>
            <w:rFonts w:eastAsia="Times New Roman" w:cs="Times New Roman"/>
          </w:rPr>
          <w:id w:val="359020618"/>
          <w14:checkbox>
            <w14:checked w14:val="0"/>
            <w14:checkedState w14:val="2612" w14:font="MS Gothic"/>
            <w14:uncheckedState w14:val="2610" w14:font="MS Gothic"/>
          </w14:checkbox>
        </w:sdtPr>
        <w:sdtEndPr/>
        <w:sdtContent>
          <w:r w:rsidRPr="00844272">
            <w:rPr>
              <w:rFonts w:ascii="MS Gothic" w:eastAsia="MS Gothic" w:hAnsi="MS Gothic" w:cs="MS Gothic" w:hint="eastAsia"/>
            </w:rPr>
            <w:t>☐</w:t>
          </w:r>
        </w:sdtContent>
      </w:sdt>
      <w:r w:rsidRPr="00844272">
        <w:rPr>
          <w:rFonts w:eastAsia="Times New Roman" w:cs="Times New Roman"/>
        </w:rPr>
        <w:t>16BO2 Christchurch</w:t>
      </w:r>
      <w:r w:rsidRPr="00844272">
        <w:rPr>
          <w:rFonts w:eastAsia="Times New Roman" w:cs="Times New Roman"/>
        </w:rPr>
        <w:tab/>
        <w:t xml:space="preserve">   </w:t>
      </w:r>
      <w:r w:rsidRPr="00844272">
        <w:rPr>
          <w:rFonts w:eastAsia="Times New Roman" w:cs="Times New Roman"/>
        </w:rPr>
        <w:tab/>
        <w:t xml:space="preserve"> </w:t>
      </w:r>
      <w:sdt>
        <w:sdtPr>
          <w:rPr>
            <w:rFonts w:eastAsia="Times New Roman" w:cs="Times New Roman"/>
          </w:rPr>
          <w:id w:val="-1083140851"/>
          <w14:checkbox>
            <w14:checked w14:val="0"/>
            <w14:checkedState w14:val="2612" w14:font="MS Gothic"/>
            <w14:uncheckedState w14:val="2610" w14:font="MS Gothic"/>
          </w14:checkbox>
        </w:sdtPr>
        <w:sdtEndPr/>
        <w:sdtContent>
          <w:r w:rsidRPr="00844272">
            <w:rPr>
              <w:rFonts w:ascii="MS Gothic" w:eastAsia="MS Gothic" w:hAnsi="MS Gothic" w:cs="MS Gothic" w:hint="eastAsia"/>
            </w:rPr>
            <w:t>☐</w:t>
          </w:r>
        </w:sdtContent>
      </w:sdt>
      <w:r w:rsidRPr="00844272">
        <w:rPr>
          <w:rFonts w:eastAsia="Times New Roman" w:cs="Times New Roman"/>
        </w:rPr>
        <w:t xml:space="preserve"> 2016 Online </w:t>
      </w:r>
    </w:p>
    <w:p w:rsidR="00844272" w:rsidRPr="00844272" w:rsidRDefault="00844272" w:rsidP="00844272">
      <w:pPr>
        <w:spacing w:after="0" w:line="240" w:lineRule="auto"/>
        <w:rPr>
          <w:rFonts w:ascii="Calibri" w:hAnsi="Calibri"/>
          <w:szCs w:val="21"/>
        </w:rPr>
      </w:pPr>
    </w:p>
    <w:p w:rsidR="00844272" w:rsidRPr="00844272" w:rsidRDefault="00844272" w:rsidP="00844272">
      <w:pPr>
        <w:spacing w:after="0" w:line="240" w:lineRule="auto"/>
        <w:rPr>
          <w:rFonts w:ascii="Calibri" w:hAnsi="Calibri"/>
          <w:szCs w:val="21"/>
        </w:rPr>
      </w:pPr>
      <w:r w:rsidRPr="00844272">
        <w:rPr>
          <w:rFonts w:ascii="Calibri" w:hAnsi="Calibri"/>
          <w:szCs w:val="21"/>
        </w:rPr>
        <w:t xml:space="preserve">On receipt of your Application for Enrolment, </w:t>
      </w:r>
      <w:r w:rsidR="00FC450D">
        <w:t>we</w:t>
      </w:r>
      <w:r w:rsidR="006A1D52">
        <w:t xml:space="preserve"> </w:t>
      </w:r>
      <w:r w:rsidRPr="00844272">
        <w:rPr>
          <w:rFonts w:ascii="Calibri" w:hAnsi="Calibri"/>
          <w:szCs w:val="21"/>
        </w:rPr>
        <w:t>will check</w:t>
      </w:r>
      <w:r w:rsidR="00FC450D">
        <w:t xml:space="preserve"> </w:t>
      </w:r>
      <w:r w:rsidRPr="00844272">
        <w:rPr>
          <w:rFonts w:ascii="Calibri" w:hAnsi="Calibri"/>
          <w:szCs w:val="21"/>
        </w:rPr>
        <w:t>you</w:t>
      </w:r>
      <w:r w:rsidR="00FC450D">
        <w:t>r</w:t>
      </w:r>
      <w:r w:rsidRPr="00844272">
        <w:rPr>
          <w:rFonts w:ascii="Calibri" w:hAnsi="Calibri"/>
          <w:szCs w:val="21"/>
        </w:rPr>
        <w:t xml:space="preserve"> eligib</w:t>
      </w:r>
      <w:r w:rsidR="00FC450D">
        <w:t>ility</w:t>
      </w:r>
      <w:r w:rsidRPr="00844272">
        <w:rPr>
          <w:rFonts w:ascii="Calibri" w:hAnsi="Calibri"/>
          <w:szCs w:val="21"/>
        </w:rPr>
        <w:t xml:space="preserve"> to enrol and for completeness of information.  SPELD NZ will </w:t>
      </w:r>
      <w:r w:rsidR="00FC450D">
        <w:t xml:space="preserve">then </w:t>
      </w:r>
      <w:r w:rsidRPr="00844272">
        <w:rPr>
          <w:rFonts w:ascii="Calibri" w:hAnsi="Calibri"/>
          <w:szCs w:val="21"/>
        </w:rPr>
        <w:t>confirm your eligibility to enrol and issue you with a Public Trust Fee Protection Contract which you must sign and return, with payment of fees in full to secure your place on the Course</w:t>
      </w:r>
    </w:p>
    <w:p w:rsidR="00844272" w:rsidRPr="00844272" w:rsidRDefault="00844272" w:rsidP="00844272">
      <w:pPr>
        <w:spacing w:after="0" w:line="240" w:lineRule="auto"/>
        <w:rPr>
          <w:rFonts w:ascii="Calibri" w:hAnsi="Calibri"/>
          <w:szCs w:val="21"/>
        </w:rPr>
      </w:pPr>
    </w:p>
    <w:p w:rsidR="00844272" w:rsidRPr="00844272" w:rsidRDefault="00844272" w:rsidP="00844272">
      <w:pPr>
        <w:spacing w:after="0" w:line="240" w:lineRule="auto"/>
        <w:rPr>
          <w:rFonts w:ascii="Calibri" w:hAnsi="Calibri"/>
          <w:szCs w:val="21"/>
        </w:rPr>
      </w:pPr>
      <w:r w:rsidRPr="00844272">
        <w:rPr>
          <w:rFonts w:ascii="Calibri" w:hAnsi="Calibri"/>
          <w:szCs w:val="21"/>
        </w:rPr>
        <w:t>How do you intend to pay for your fees? If you receive a scholarship and there is a shortfall you must tick more than one box.</w:t>
      </w:r>
    </w:p>
    <w:p w:rsidR="00844272" w:rsidRPr="00844272" w:rsidRDefault="0061160F" w:rsidP="00844272">
      <w:pPr>
        <w:spacing w:after="0" w:line="240" w:lineRule="auto"/>
        <w:rPr>
          <w:rFonts w:ascii="Calibri" w:hAnsi="Calibri"/>
          <w:szCs w:val="21"/>
        </w:rPr>
      </w:pPr>
      <w:sdt>
        <w:sdtPr>
          <w:rPr>
            <w:rFonts w:ascii="Calibri" w:hAnsi="Calibri"/>
            <w:szCs w:val="21"/>
          </w:rPr>
          <w:id w:val="-1407834983"/>
          <w14:checkbox>
            <w14:checked w14:val="0"/>
            <w14:checkedState w14:val="2612" w14:font="MS Gothic"/>
            <w14:uncheckedState w14:val="2610" w14:font="MS Gothic"/>
          </w14:checkbox>
        </w:sdtPr>
        <w:sdtEndPr/>
        <w:sdtContent>
          <w:r w:rsidR="00E14240">
            <w:rPr>
              <w:rFonts w:ascii="MS Gothic" w:eastAsia="MS Gothic" w:hAnsi="MS Gothic" w:hint="eastAsia"/>
              <w:szCs w:val="21"/>
            </w:rPr>
            <w:t>☐</w:t>
          </w:r>
        </w:sdtContent>
      </w:sdt>
      <w:r w:rsidR="00844272" w:rsidRPr="00844272">
        <w:rPr>
          <w:rFonts w:ascii="Calibri" w:hAnsi="Calibri"/>
          <w:szCs w:val="21"/>
        </w:rPr>
        <w:tab/>
        <w:t xml:space="preserve">Cheque payable to Public Trust </w:t>
      </w:r>
      <w:r w:rsidR="00844272" w:rsidRPr="00844272">
        <w:rPr>
          <w:rFonts w:ascii="Calibri" w:hAnsi="Calibri"/>
          <w:szCs w:val="21"/>
        </w:rPr>
        <w:tab/>
      </w:r>
    </w:p>
    <w:p w:rsidR="00844272" w:rsidRPr="00844272" w:rsidRDefault="0061160F" w:rsidP="00844272">
      <w:pPr>
        <w:spacing w:after="0" w:line="240" w:lineRule="auto"/>
        <w:ind w:left="720" w:hanging="720"/>
        <w:rPr>
          <w:rFonts w:ascii="Calibri" w:hAnsi="Calibri"/>
          <w:szCs w:val="21"/>
        </w:rPr>
      </w:pPr>
      <w:sdt>
        <w:sdtPr>
          <w:rPr>
            <w:rFonts w:ascii="Calibri" w:hAnsi="Calibri"/>
            <w:szCs w:val="21"/>
          </w:rPr>
          <w:id w:val="1173379350"/>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szCs w:val="21"/>
            </w:rPr>
            <w:t>☐</w:t>
          </w:r>
        </w:sdtContent>
      </w:sdt>
      <w:r w:rsidR="00844272" w:rsidRPr="00844272">
        <w:rPr>
          <w:rFonts w:ascii="Calibri" w:hAnsi="Calibri"/>
          <w:szCs w:val="21"/>
        </w:rPr>
        <w:tab/>
        <w:t xml:space="preserve">Deposit to:  The Public Trust account: </w:t>
      </w:r>
    </w:p>
    <w:p w:rsidR="00844272" w:rsidRPr="00844272" w:rsidRDefault="0061160F" w:rsidP="00844272">
      <w:pPr>
        <w:spacing w:after="0" w:line="240" w:lineRule="auto"/>
        <w:rPr>
          <w:rFonts w:ascii="Calibri" w:hAnsi="Calibri"/>
          <w:szCs w:val="21"/>
        </w:rPr>
      </w:pPr>
      <w:sdt>
        <w:sdtPr>
          <w:rPr>
            <w:rFonts w:ascii="Calibri" w:hAnsi="Calibri"/>
            <w:szCs w:val="21"/>
          </w:rPr>
          <w:id w:val="-452561805"/>
          <w14:checkbox>
            <w14:checked w14:val="0"/>
            <w14:checkedState w14:val="2612" w14:font="MS Gothic"/>
            <w14:uncheckedState w14:val="2610" w14:font="MS Gothic"/>
          </w14:checkbox>
        </w:sdtPr>
        <w:sdtEndPr/>
        <w:sdtContent>
          <w:r w:rsidR="00844272" w:rsidRPr="00844272">
            <w:rPr>
              <w:rFonts w:ascii="MS Gothic" w:eastAsia="MS Gothic" w:hAnsi="MS Gothic" w:cs="MS Gothic" w:hint="eastAsia"/>
              <w:szCs w:val="21"/>
            </w:rPr>
            <w:t>☐</w:t>
          </w:r>
        </w:sdtContent>
      </w:sdt>
      <w:r w:rsidR="00844272" w:rsidRPr="00844272">
        <w:rPr>
          <w:rFonts w:ascii="Calibri" w:hAnsi="Calibri"/>
          <w:szCs w:val="21"/>
        </w:rPr>
        <w:tab/>
        <w:t>Scholarship of $</w:t>
      </w:r>
      <w:r w:rsidR="00844272" w:rsidRPr="00844272">
        <w:rPr>
          <w:rFonts w:ascii="Calibri" w:hAnsi="Calibri"/>
          <w:noProof/>
          <w:szCs w:val="21"/>
          <w:lang w:eastAsia="en-NZ"/>
        </w:rPr>
        <mc:AlternateContent>
          <mc:Choice Requires="wps">
            <w:drawing>
              <wp:anchor distT="0" distB="0" distL="114300" distR="114300" simplePos="0" relativeHeight="251689984" behindDoc="0" locked="0" layoutInCell="1" allowOverlap="1" wp14:anchorId="035D565D" wp14:editId="2EC6D294">
                <wp:simplePos x="0" y="0"/>
                <wp:positionH relativeFrom="column">
                  <wp:posOffset>1428750</wp:posOffset>
                </wp:positionH>
                <wp:positionV relativeFrom="paragraph">
                  <wp:posOffset>2540</wp:posOffset>
                </wp:positionV>
                <wp:extent cx="127635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76350" cy="266700"/>
                        </a:xfrm>
                        <a:prstGeom prst="rect">
                          <a:avLst/>
                        </a:prstGeom>
                        <a:solidFill>
                          <a:sysClr val="window" lastClr="FFFFFF"/>
                        </a:solidFill>
                        <a:ln w="6350">
                          <a:solidFill>
                            <a:prstClr val="black"/>
                          </a:solidFill>
                        </a:ln>
                        <a:effectLst/>
                      </wps:spPr>
                      <wps:txbx>
                        <w:txbxContent>
                          <w:sdt>
                            <w:sdtPr>
                              <w:id w:val="-1872380036"/>
                              <w:showingPlcHdr/>
                              <w:text/>
                            </w:sdtPr>
                            <w:sdtEndPr/>
                            <w:sdtContent>
                              <w:p w:rsidR="00844272" w:rsidRDefault="00844272" w:rsidP="00844272">
                                <w:r w:rsidRPr="00D4469D">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7" type="#_x0000_t202" style="position:absolute;margin-left:112.5pt;margin-top:.2pt;width:100.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" fillcolor="window" strokeweight=".5pt">
                <v:textbox>
                  <w:txbxContent>
                    <w:sdt>
                      <w:sdtPr>
                        <w:id w:val="-1872380036"/>
                        <w:showingPlcHdr/>
                        <w:text/>
                      </w:sdtPr>
                      <w:sdtEndPr/>
                      <w:sdtContent>
                        <w:p w:rsidR="00844272" w:rsidRDefault="00844272" w:rsidP="00844272">
                          <w:r w:rsidRPr="00D4469D">
                            <w:rPr>
                              <w:rStyle w:val="PlaceholderText"/>
                            </w:rPr>
                            <w:t>Click here to enter text.</w:t>
                          </w:r>
                        </w:p>
                      </w:sdtContent>
                    </w:sdt>
                  </w:txbxContent>
                </v:textbox>
              </v:shape>
            </w:pict>
          </mc:Fallback>
        </mc:AlternateContent>
      </w:r>
      <w:r w:rsidR="00844272" w:rsidRPr="00844272">
        <w:rPr>
          <w:rFonts w:ascii="Calibri" w:hAnsi="Calibri"/>
          <w:szCs w:val="21"/>
        </w:rPr>
        <w:tab/>
      </w:r>
      <w:r w:rsidR="00844272" w:rsidRPr="00844272">
        <w:rPr>
          <w:rFonts w:ascii="Calibri" w:hAnsi="Calibri"/>
          <w:szCs w:val="21"/>
        </w:rPr>
        <w:tab/>
      </w:r>
      <w:r w:rsidR="00844272" w:rsidRPr="00844272">
        <w:rPr>
          <w:rFonts w:ascii="Calibri" w:hAnsi="Calibri"/>
          <w:szCs w:val="21"/>
        </w:rPr>
        <w:tab/>
      </w:r>
      <w:r w:rsidR="00844272" w:rsidRPr="00844272">
        <w:rPr>
          <w:rFonts w:ascii="Calibri" w:hAnsi="Calibri"/>
          <w:szCs w:val="21"/>
        </w:rPr>
        <w:tab/>
        <w:t xml:space="preserve">from </w:t>
      </w:r>
      <w:r w:rsidR="00844272" w:rsidRPr="00844272">
        <w:rPr>
          <w:rFonts w:ascii="Calibri" w:hAnsi="Calibri"/>
          <w:noProof/>
          <w:szCs w:val="21"/>
          <w:lang w:eastAsia="en-NZ"/>
        </w:rPr>
        <mc:AlternateContent>
          <mc:Choice Requires="wps">
            <w:drawing>
              <wp:anchor distT="0" distB="0" distL="114300" distR="114300" simplePos="0" relativeHeight="251691008" behindDoc="0" locked="0" layoutInCell="1" allowOverlap="1" wp14:anchorId="1C89325D" wp14:editId="565DCEE9">
                <wp:simplePos x="0" y="0"/>
                <wp:positionH relativeFrom="column">
                  <wp:posOffset>3076575</wp:posOffset>
                </wp:positionH>
                <wp:positionV relativeFrom="paragraph">
                  <wp:posOffset>2540</wp:posOffset>
                </wp:positionV>
                <wp:extent cx="27432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743200" cy="266700"/>
                        </a:xfrm>
                        <a:prstGeom prst="rect">
                          <a:avLst/>
                        </a:prstGeom>
                        <a:solidFill>
                          <a:sysClr val="window" lastClr="FFFFFF"/>
                        </a:solidFill>
                        <a:ln w="6350">
                          <a:solidFill>
                            <a:prstClr val="black"/>
                          </a:solidFill>
                        </a:ln>
                        <a:effectLst/>
                      </wps:spPr>
                      <wps:txbx>
                        <w:txbxContent>
                          <w:sdt>
                            <w:sdtPr>
                              <w:id w:val="2126953797"/>
                              <w:showingPlcHdr/>
                              <w:text/>
                            </w:sdtPr>
                            <w:sdtEndPr/>
                            <w:sdtContent>
                              <w:p w:rsidR="00844272" w:rsidRDefault="00844272" w:rsidP="00844272">
                                <w:r w:rsidRPr="00D4469D">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48" type="#_x0000_t202" style="position:absolute;margin-left:242.25pt;margin-top:.2pt;width:3in;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" fillcolor="window" strokeweight=".5pt">
                <v:textbox>
                  <w:txbxContent>
                    <w:sdt>
                      <w:sdtPr>
                        <w:id w:val="2126953797"/>
                        <w:showingPlcHdr/>
                        <w:text/>
                      </w:sdtPr>
                      <w:sdtEndPr/>
                      <w:sdtContent>
                        <w:p w:rsidR="00844272" w:rsidRDefault="00844272" w:rsidP="00844272">
                          <w:r w:rsidRPr="00D4469D">
                            <w:rPr>
                              <w:rStyle w:val="PlaceholderText"/>
                            </w:rPr>
                            <w:t>Click here to enter text.</w:t>
                          </w:r>
                        </w:p>
                      </w:sdtContent>
                    </w:sdt>
                  </w:txbxContent>
                </v:textbox>
              </v:shape>
            </w:pict>
          </mc:Fallback>
        </mc:AlternateContent>
      </w:r>
    </w:p>
    <w:p w:rsidR="00FC450D" w:rsidRDefault="00FC450D" w:rsidP="00844272">
      <w:pPr>
        <w:tabs>
          <w:tab w:val="left" w:pos="360"/>
        </w:tabs>
        <w:spacing w:after="0" w:line="240" w:lineRule="auto"/>
      </w:pPr>
    </w:p>
    <w:p w:rsidR="00844272" w:rsidRPr="00844272" w:rsidRDefault="00FC450D" w:rsidP="00844272">
      <w:pPr>
        <w:tabs>
          <w:tab w:val="left" w:pos="360"/>
        </w:tabs>
        <w:spacing w:after="0" w:line="240" w:lineRule="auto"/>
        <w:rPr>
          <w:rFonts w:eastAsia="Times New Roman" w:cs="Times New Roman"/>
        </w:rPr>
      </w:pPr>
      <w:r>
        <w:t>Do not make payment until you have signed your public trust Fee Protection Contract</w:t>
      </w:r>
      <w:r w:rsidR="00844272" w:rsidRPr="00844272">
        <w:rPr>
          <w:rFonts w:eastAsia="Times New Roman" w:cs="Times New Roman"/>
        </w:rPr>
        <w:tab/>
      </w:r>
      <w:r w:rsidR="00844272" w:rsidRPr="00844272">
        <w:rPr>
          <w:rFonts w:eastAsia="Times New Roman" w:cs="Times New Roman"/>
        </w:rPr>
        <w:tab/>
      </w:r>
    </w:p>
    <w:p w:rsidR="0061160F" w:rsidRDefault="0061160F" w:rsidP="00844272">
      <w:pPr>
        <w:tabs>
          <w:tab w:val="left" w:pos="360"/>
        </w:tabs>
        <w:spacing w:after="0" w:line="240" w:lineRule="auto"/>
        <w:rPr>
          <w:ins w:id="0" w:author="Southern" w:date="2015-10-28T14:55:00Z"/>
        </w:rPr>
      </w:pPr>
    </w:p>
    <w:p w:rsidR="00844272" w:rsidRPr="00844272" w:rsidRDefault="00844272" w:rsidP="00844272">
      <w:pPr>
        <w:tabs>
          <w:tab w:val="left" w:pos="360"/>
        </w:tabs>
        <w:spacing w:after="0" w:line="240" w:lineRule="auto"/>
        <w:rPr>
          <w:rFonts w:eastAsia="Times New Roman" w:cs="Times New Roman"/>
          <w:b/>
          <w:sz w:val="24"/>
          <w:szCs w:val="24"/>
        </w:rPr>
      </w:pPr>
      <w:bookmarkStart w:id="1" w:name="_GoBack"/>
      <w:bookmarkEnd w:id="1"/>
      <w:r w:rsidRPr="00844272">
        <w:rPr>
          <w:rFonts w:eastAsia="Times New Roman" w:cs="Times New Roman"/>
          <w:b/>
          <w:sz w:val="24"/>
          <w:szCs w:val="24"/>
        </w:rPr>
        <w:t>Declaration</w:t>
      </w:r>
    </w:p>
    <w:p w:rsidR="00844272" w:rsidRPr="00844272" w:rsidRDefault="00844272" w:rsidP="00844272">
      <w:pPr>
        <w:tabs>
          <w:tab w:val="left" w:pos="360"/>
        </w:tabs>
        <w:spacing w:after="0" w:line="240" w:lineRule="auto"/>
        <w:rPr>
          <w:rFonts w:eastAsia="Times New Roman" w:cs="Times New Roman"/>
          <w:b/>
        </w:rPr>
      </w:pPr>
    </w:p>
    <w:p w:rsidR="00844272" w:rsidRPr="00844272" w:rsidRDefault="00844272" w:rsidP="00844272">
      <w:pPr>
        <w:tabs>
          <w:tab w:val="left" w:pos="360"/>
        </w:tabs>
        <w:spacing w:after="0" w:line="240" w:lineRule="auto"/>
        <w:rPr>
          <w:rFonts w:eastAsia="Times New Roman" w:cs="Times New Roman"/>
        </w:rPr>
      </w:pPr>
      <w:r w:rsidRPr="00844272">
        <w:rPr>
          <w:rFonts w:eastAsia="Times New Roman" w:cs="Times New Roman"/>
        </w:rPr>
        <w:t>I apply to be enrolled in the Course on this form. I acknowledge, understand and accept in signing this declaration that SPELD NZ Inc and associates have the right to cancel programmes and to limit student numbers in any course, cancel, postpone or re-schedule courses without notice, or otherwise vary this agreement, if the variation is caused by reasons beyond its control. I authorise SPELD NZ Inc to collect, store, use and disclose personal information about me in accordance with the Privacy Act 1993. The information provided by me in this form is true and correct. If this information is subsequently found to be false, my enrolment may be cancelled and I will be liable for any costs incurred by SPELD NZ Inc in cancelling my enrolment.</w:t>
      </w:r>
    </w:p>
    <w:p w:rsidR="00844272" w:rsidRPr="00844272" w:rsidRDefault="00844272" w:rsidP="00844272">
      <w:pPr>
        <w:tabs>
          <w:tab w:val="left" w:pos="360"/>
        </w:tabs>
        <w:spacing w:after="0" w:line="240" w:lineRule="auto"/>
        <w:rPr>
          <w:rFonts w:eastAsia="Times New Roman" w:cs="Times New Roman"/>
          <w:b/>
        </w:rPr>
      </w:pPr>
      <w:r w:rsidRPr="00844272">
        <w:rPr>
          <w:rFonts w:eastAsia="Times New Roman" w:cs="Times New Roman"/>
          <w:noProof/>
          <w:lang w:eastAsia="en-NZ"/>
        </w:rPr>
        <mc:AlternateContent>
          <mc:Choice Requires="wps">
            <w:drawing>
              <wp:anchor distT="0" distB="0" distL="114300" distR="114300" simplePos="0" relativeHeight="251687936" behindDoc="0" locked="0" layoutInCell="1" allowOverlap="1" wp14:anchorId="67D7922A" wp14:editId="540F4713">
                <wp:simplePos x="0" y="0"/>
                <wp:positionH relativeFrom="column">
                  <wp:posOffset>3514725</wp:posOffset>
                </wp:positionH>
                <wp:positionV relativeFrom="paragraph">
                  <wp:posOffset>155575</wp:posOffset>
                </wp:positionV>
                <wp:extent cx="230505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305050" cy="438150"/>
                        </a:xfrm>
                        <a:prstGeom prst="rect">
                          <a:avLst/>
                        </a:prstGeom>
                        <a:solidFill>
                          <a:sysClr val="window" lastClr="FFFFFF"/>
                        </a:solidFill>
                        <a:ln w="6350">
                          <a:solidFill>
                            <a:prstClr val="black"/>
                          </a:solidFill>
                        </a:ln>
                        <a:effectLst/>
                      </wps:spPr>
                      <wps:txbx>
                        <w:txbxContent>
                          <w:p w:rsidR="00844272" w:rsidRDefault="00844272" w:rsidP="00844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9" type="#_x0000_t202" style="position:absolute;margin-left:276.75pt;margin-top:12.25pt;width:181.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" fillcolor="window" strokeweight=".5pt">
                <v:textbox>
                  <w:txbxContent>
                    <w:p w:rsidR="00844272" w:rsidRDefault="00844272" w:rsidP="00844272"/>
                  </w:txbxContent>
                </v:textbox>
              </v:shape>
            </w:pict>
          </mc:Fallback>
        </mc:AlternateContent>
      </w:r>
      <w:r w:rsidRPr="00844272">
        <w:rPr>
          <w:rFonts w:eastAsia="Times New Roman" w:cs="Times New Roman"/>
          <w:noProof/>
          <w:lang w:eastAsia="en-NZ"/>
        </w:rPr>
        <mc:AlternateContent>
          <mc:Choice Requires="wps">
            <w:drawing>
              <wp:anchor distT="0" distB="0" distL="114300" distR="114300" simplePos="0" relativeHeight="251686912" behindDoc="0" locked="0" layoutInCell="1" allowOverlap="1" wp14:anchorId="69267A5E" wp14:editId="04315985">
                <wp:simplePos x="0" y="0"/>
                <wp:positionH relativeFrom="column">
                  <wp:posOffset>409575</wp:posOffset>
                </wp:positionH>
                <wp:positionV relativeFrom="paragraph">
                  <wp:posOffset>155575</wp:posOffset>
                </wp:positionV>
                <wp:extent cx="236220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362200" cy="257175"/>
                        </a:xfrm>
                        <a:prstGeom prst="rect">
                          <a:avLst/>
                        </a:prstGeom>
                        <a:solidFill>
                          <a:sysClr val="window" lastClr="FFFFFF"/>
                        </a:solidFill>
                        <a:ln w="6350">
                          <a:solidFill>
                            <a:prstClr val="black"/>
                          </a:solidFill>
                        </a:ln>
                        <a:effectLst/>
                      </wps:spPr>
                      <wps:txbx>
                        <w:txbxContent>
                          <w:sdt>
                            <w:sdtPr>
                              <w:id w:val="-1659223601"/>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50" type="#_x0000_t202" style="position:absolute;margin-left:32.25pt;margin-top:12.25pt;width:186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" fillcolor="window" strokeweight=".5pt">
                <v:textbox>
                  <w:txbxContent>
                    <w:sdt>
                      <w:sdtPr>
                        <w:id w:val="-1659223601"/>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p>
    <w:p w:rsidR="00844272" w:rsidRPr="00844272" w:rsidRDefault="00844272" w:rsidP="00844272">
      <w:pPr>
        <w:spacing w:after="0" w:line="240" w:lineRule="auto"/>
        <w:rPr>
          <w:rFonts w:eastAsia="Times New Roman" w:cs="Times New Roman"/>
        </w:rPr>
      </w:pPr>
      <w:r w:rsidRPr="00844272">
        <w:rPr>
          <w:rFonts w:eastAsia="Times New Roman" w:cs="Times New Roman"/>
        </w:rPr>
        <w:t xml:space="preserve">Name:   </w:t>
      </w:r>
      <w:r w:rsidRPr="00844272">
        <w:rPr>
          <w:rFonts w:eastAsia="Times New Roman" w:cs="Times New Roman"/>
        </w:rPr>
        <w:tab/>
      </w:r>
      <w:r w:rsidRPr="00844272">
        <w:rPr>
          <w:rFonts w:eastAsia="Times New Roman" w:cs="Times New Roman"/>
        </w:rPr>
        <w:tab/>
      </w:r>
      <w:r w:rsidRPr="00844272">
        <w:rPr>
          <w:rFonts w:eastAsia="Times New Roman" w:cs="Times New Roman"/>
        </w:rPr>
        <w:tab/>
      </w:r>
      <w:r w:rsidRPr="00844272">
        <w:rPr>
          <w:rFonts w:eastAsia="Times New Roman" w:cs="Times New Roman"/>
        </w:rPr>
        <w:tab/>
      </w:r>
      <w:r w:rsidRPr="00844272">
        <w:rPr>
          <w:rFonts w:eastAsia="Times New Roman" w:cs="Times New Roman"/>
        </w:rPr>
        <w:tab/>
        <w:t xml:space="preserve">     Signature    </w:t>
      </w:r>
    </w:p>
    <w:p w:rsidR="00844272" w:rsidRPr="00844272" w:rsidRDefault="00844272" w:rsidP="00844272">
      <w:pPr>
        <w:spacing w:after="0" w:line="240" w:lineRule="auto"/>
        <w:rPr>
          <w:rFonts w:eastAsia="Times New Roman" w:cs="Times New Roman"/>
        </w:rPr>
      </w:pPr>
    </w:p>
    <w:p w:rsidR="00844272" w:rsidRPr="00844272" w:rsidRDefault="00844272" w:rsidP="00844272">
      <w:pPr>
        <w:spacing w:after="0" w:line="240" w:lineRule="auto"/>
        <w:rPr>
          <w:rFonts w:eastAsia="Times New Roman" w:cs="Times New Roman"/>
        </w:rPr>
      </w:pPr>
      <w:r w:rsidRPr="00844272">
        <w:rPr>
          <w:rFonts w:eastAsia="Times New Roman" w:cs="Times New Roman"/>
          <w:noProof/>
          <w:lang w:eastAsia="en-NZ"/>
        </w:rPr>
        <mc:AlternateContent>
          <mc:Choice Requires="wps">
            <w:drawing>
              <wp:anchor distT="0" distB="0" distL="114300" distR="114300" simplePos="0" relativeHeight="251688960" behindDoc="0" locked="0" layoutInCell="1" allowOverlap="1" wp14:anchorId="7443EFF9" wp14:editId="6D5A072F">
                <wp:simplePos x="0" y="0"/>
                <wp:positionH relativeFrom="column">
                  <wp:posOffset>361950</wp:posOffset>
                </wp:positionH>
                <wp:positionV relativeFrom="paragraph">
                  <wp:posOffset>34925</wp:posOffset>
                </wp:positionV>
                <wp:extent cx="2409825" cy="304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409825" cy="304800"/>
                        </a:xfrm>
                        <a:prstGeom prst="rect">
                          <a:avLst/>
                        </a:prstGeom>
                        <a:solidFill>
                          <a:sysClr val="window" lastClr="FFFFFF"/>
                        </a:solidFill>
                        <a:ln w="6350">
                          <a:solidFill>
                            <a:prstClr val="black"/>
                          </a:solidFill>
                        </a:ln>
                        <a:effectLst/>
                      </wps:spPr>
                      <wps:txbx>
                        <w:txbxContent>
                          <w:sdt>
                            <w:sdtPr>
                              <w:id w:val="1281847767"/>
                              <w:showingPlcHdr/>
                              <w:text/>
                            </w:sdtPr>
                            <w:sdtEndPr/>
                            <w:sdtContent>
                              <w:p w:rsidR="00844272" w:rsidRDefault="00844272" w:rsidP="00844272">
                                <w:r w:rsidRPr="008D5A31">
                                  <w:rPr>
                                    <w:rStyle w:val="PlaceholderText"/>
                                  </w:rPr>
                                  <w:t>Click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51" type="#_x0000_t202" style="position:absolute;margin-left:28.5pt;margin-top:2.75pt;width:189.75pt;height:2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" fillcolor="window" strokeweight=".5pt">
                <v:textbox>
                  <w:txbxContent>
                    <w:sdt>
                      <w:sdtPr>
                        <w:id w:val="1281847767"/>
                        <w:showingPlcHdr/>
                        <w:text/>
                      </w:sdtPr>
                      <w:sdtEndPr/>
                      <w:sdtContent>
                        <w:p w:rsidR="00844272" w:rsidRDefault="00844272" w:rsidP="00844272">
                          <w:r w:rsidRPr="008D5A31">
                            <w:rPr>
                              <w:rStyle w:val="PlaceholderText"/>
                            </w:rPr>
                            <w:t>Click here to enter text.</w:t>
                          </w:r>
                        </w:p>
                      </w:sdtContent>
                    </w:sdt>
                  </w:txbxContent>
                </v:textbox>
              </v:shape>
            </w:pict>
          </mc:Fallback>
        </mc:AlternateContent>
      </w:r>
      <w:r w:rsidRPr="00844272">
        <w:rPr>
          <w:rFonts w:eastAsia="Times New Roman" w:cs="Times New Roman"/>
        </w:rPr>
        <w:t xml:space="preserve">Date: </w:t>
      </w:r>
    </w:p>
    <w:p w:rsidR="00844272" w:rsidRPr="00844272" w:rsidRDefault="00844272" w:rsidP="00844272">
      <w:pPr>
        <w:tabs>
          <w:tab w:val="left" w:pos="360"/>
        </w:tabs>
        <w:spacing w:after="0" w:line="240" w:lineRule="auto"/>
        <w:rPr>
          <w:rFonts w:eastAsia="Times New Roman" w:cs="Times New Roman"/>
          <w:b/>
          <w:sz w:val="24"/>
          <w:szCs w:val="24"/>
        </w:rPr>
      </w:pPr>
    </w:p>
    <w:p w:rsidR="000F0758" w:rsidRDefault="00844272" w:rsidP="00FE75E2">
      <w:pPr>
        <w:tabs>
          <w:tab w:val="left" w:pos="360"/>
        </w:tabs>
        <w:spacing w:after="0" w:line="240" w:lineRule="auto"/>
        <w:jc w:val="center"/>
      </w:pPr>
      <w:r w:rsidRPr="00844272">
        <w:rPr>
          <w:rFonts w:eastAsia="Times New Roman" w:cs="Times New Roman"/>
          <w:b/>
          <w:sz w:val="24"/>
          <w:szCs w:val="24"/>
        </w:rPr>
        <w:t>Checklist</w:t>
      </w:r>
    </w:p>
    <w:p w:rsidR="00844272" w:rsidRPr="00844272" w:rsidRDefault="000F0758" w:rsidP="00844272">
      <w:pPr>
        <w:tabs>
          <w:tab w:val="left" w:pos="360"/>
        </w:tabs>
        <w:spacing w:after="0" w:line="240" w:lineRule="auto"/>
        <w:rPr>
          <w:rFonts w:eastAsia="Times New Roman" w:cs="Times New Roman"/>
        </w:rPr>
      </w:pPr>
      <w:r w:rsidRPr="000F0758">
        <w:rPr>
          <w:rFonts w:eastAsia="Times New Roman" w:cs="Times New Roman"/>
        </w:rPr>
        <w:t xml:space="preserve">Have you </w:t>
      </w:r>
      <w:r w:rsidR="00844272" w:rsidRPr="00844272">
        <w:rPr>
          <w:rFonts w:eastAsia="Times New Roman" w:cs="Times New Roman"/>
        </w:rPr>
        <w:t xml:space="preserve">completed all the sections of this form?  </w:t>
      </w:r>
      <w:r w:rsidR="00FE75E2">
        <w:rPr>
          <w:rFonts w:eastAsia="Times New Roman" w:cs="Times New Roman"/>
        </w:rPr>
        <w:t>H</w:t>
      </w:r>
      <w:r>
        <w:rPr>
          <w:rFonts w:eastAsia="Times New Roman" w:cs="Times New Roman"/>
        </w:rPr>
        <w:t xml:space="preserve">ave you enclosed the </w:t>
      </w:r>
      <w:r w:rsidR="00844272" w:rsidRPr="00844272">
        <w:rPr>
          <w:rFonts w:eastAsia="Times New Roman" w:cs="Times New Roman"/>
        </w:rPr>
        <w:t>following</w:t>
      </w:r>
      <w:r>
        <w:rPr>
          <w:rFonts w:eastAsia="Times New Roman" w:cs="Times New Roman"/>
        </w:rPr>
        <w:t xml:space="preserve"> </w:t>
      </w:r>
      <w:r w:rsidRPr="00FE75E2">
        <w:rPr>
          <w:rFonts w:eastAsia="Times New Roman" w:cs="Times New Roman"/>
          <w:b/>
        </w:rPr>
        <w:t xml:space="preserve">certified </w:t>
      </w:r>
      <w:r>
        <w:rPr>
          <w:rFonts w:eastAsia="Times New Roman" w:cs="Times New Roman"/>
        </w:rPr>
        <w:t>documents</w:t>
      </w:r>
      <w:r w:rsidR="00844272" w:rsidRPr="00844272">
        <w:rPr>
          <w:rFonts w:eastAsia="Times New Roman" w:cs="Times New Roman"/>
        </w:rPr>
        <w:t>?</w:t>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r w:rsidR="00844272" w:rsidRPr="00844272">
        <w:rPr>
          <w:rFonts w:eastAsia="Times New Roman" w:cs="Times New Roman"/>
        </w:rPr>
        <w:tab/>
      </w:r>
    </w:p>
    <w:p w:rsidR="001E592F" w:rsidRDefault="00844272" w:rsidP="001E592F">
      <w:pPr>
        <w:pStyle w:val="ListParagraph"/>
        <w:numPr>
          <w:ilvl w:val="0"/>
          <w:numId w:val="1"/>
        </w:numPr>
        <w:spacing w:after="0" w:line="240" w:lineRule="auto"/>
        <w:rPr>
          <w:rFonts w:eastAsia="Times New Roman" w:cs="Times New Roman"/>
        </w:rPr>
      </w:pPr>
      <w:r w:rsidRPr="001E592F">
        <w:rPr>
          <w:rFonts w:eastAsia="Times New Roman" w:cs="Times New Roman"/>
        </w:rPr>
        <w:t xml:space="preserve">NZ teacher’s registration card  </w:t>
      </w:r>
      <w:r w:rsidR="001E592F" w:rsidRPr="001E592F">
        <w:rPr>
          <w:rFonts w:eastAsia="Times New Roman" w:cs="Times New Roman"/>
        </w:rPr>
        <w:t xml:space="preserve">  </w:t>
      </w:r>
    </w:p>
    <w:p w:rsidR="00844272" w:rsidRPr="001E592F" w:rsidRDefault="001E592F" w:rsidP="001E592F">
      <w:pPr>
        <w:pStyle w:val="ListParagraph"/>
        <w:numPr>
          <w:ilvl w:val="0"/>
          <w:numId w:val="1"/>
        </w:numPr>
        <w:spacing w:after="0" w:line="240" w:lineRule="auto"/>
        <w:rPr>
          <w:rFonts w:eastAsia="Times New Roman" w:cs="Times New Roman"/>
        </w:rPr>
      </w:pPr>
      <w:r>
        <w:rPr>
          <w:rFonts w:eastAsia="Times New Roman" w:cs="Times New Roman"/>
        </w:rPr>
        <w:t>Y</w:t>
      </w:r>
      <w:r w:rsidR="00844272" w:rsidRPr="001E592F">
        <w:rPr>
          <w:rFonts w:eastAsia="Times New Roman" w:cs="Times New Roman"/>
        </w:rPr>
        <w:t>our teaching or related qualification</w:t>
      </w:r>
    </w:p>
    <w:p w:rsidR="00844272" w:rsidRPr="000F0758" w:rsidRDefault="00844272" w:rsidP="000F0758">
      <w:pPr>
        <w:pStyle w:val="ListParagraph"/>
        <w:numPr>
          <w:ilvl w:val="0"/>
          <w:numId w:val="1"/>
        </w:numPr>
        <w:spacing w:after="0" w:line="240" w:lineRule="auto"/>
        <w:rPr>
          <w:rFonts w:eastAsia="Times New Roman" w:cs="Times New Roman"/>
          <w:i/>
        </w:rPr>
      </w:pPr>
      <w:r w:rsidRPr="000F0758">
        <w:rPr>
          <w:rFonts w:eastAsia="Times New Roman" w:cs="Times New Roman"/>
        </w:rPr>
        <w:t>your NZ passport/ NZ birth certificate</w:t>
      </w:r>
      <w:r w:rsidR="000F0758" w:rsidRPr="000F0758">
        <w:rPr>
          <w:rFonts w:eastAsia="Times New Roman" w:cs="Times New Roman"/>
        </w:rPr>
        <w:t xml:space="preserve">/ NZ permanent residency permit – </w:t>
      </w:r>
      <w:r w:rsidR="000F0758" w:rsidRPr="000F0758">
        <w:rPr>
          <w:rFonts w:eastAsia="Times New Roman" w:cs="Times New Roman"/>
          <w:i/>
        </w:rPr>
        <w:t>(if your overseas passport has expired, please provide a letter from NZ Immigration confirming your residency status)</w:t>
      </w:r>
    </w:p>
    <w:p w:rsidR="00844272" w:rsidRPr="000F0758" w:rsidRDefault="00844272" w:rsidP="000F0758">
      <w:pPr>
        <w:pStyle w:val="ListParagraph"/>
        <w:numPr>
          <w:ilvl w:val="0"/>
          <w:numId w:val="1"/>
        </w:numPr>
        <w:spacing w:after="0" w:line="240" w:lineRule="auto"/>
        <w:rPr>
          <w:rFonts w:eastAsia="Times New Roman" w:cs="Times New Roman"/>
        </w:rPr>
      </w:pPr>
      <w:r w:rsidRPr="000F0758">
        <w:rPr>
          <w:rFonts w:eastAsia="Times New Roman" w:cs="Times New Roman"/>
        </w:rPr>
        <w:t>Marriage certificate/ Dissolution of Marriage documentation if you have had a name change</w:t>
      </w:r>
      <w:r w:rsidR="00FC450D">
        <w:t xml:space="preserve"> since your qualification was issued</w:t>
      </w:r>
      <w:r w:rsidRPr="000F0758">
        <w:rPr>
          <w:rFonts w:eastAsia="Times New Roman" w:cs="Times New Roman"/>
        </w:rPr>
        <w:t>.</w:t>
      </w:r>
    </w:p>
    <w:p w:rsidR="00844272" w:rsidRPr="000F0758" w:rsidRDefault="001E592F" w:rsidP="000F0758">
      <w:pPr>
        <w:pStyle w:val="ListParagraph"/>
        <w:numPr>
          <w:ilvl w:val="0"/>
          <w:numId w:val="1"/>
        </w:numPr>
        <w:spacing w:after="0" w:line="240" w:lineRule="auto"/>
        <w:rPr>
          <w:rFonts w:eastAsia="Times New Roman" w:cs="Times New Roman"/>
        </w:rPr>
      </w:pPr>
      <w:r w:rsidRPr="000F0758">
        <w:rPr>
          <w:rFonts w:eastAsia="Times New Roman" w:cs="Times New Roman"/>
        </w:rPr>
        <w:t>Additional</w:t>
      </w:r>
      <w:r w:rsidR="00844272" w:rsidRPr="000F0758">
        <w:rPr>
          <w:rFonts w:eastAsia="Times New Roman" w:cs="Times New Roman"/>
        </w:rPr>
        <w:t xml:space="preserve"> employment information.</w:t>
      </w:r>
    </w:p>
    <w:p w:rsidR="001E592F" w:rsidRDefault="001E592F" w:rsidP="00FE75E2">
      <w:pPr>
        <w:spacing w:after="0" w:line="240" w:lineRule="auto"/>
        <w:jc w:val="both"/>
        <w:rPr>
          <w:rFonts w:eastAsia="Times New Roman" w:cs="Times New Roman"/>
          <w:i/>
        </w:rPr>
      </w:pPr>
    </w:p>
    <w:p w:rsidR="00FE75E2" w:rsidRDefault="00844272" w:rsidP="001E592F">
      <w:pPr>
        <w:spacing w:after="0" w:line="240" w:lineRule="auto"/>
        <w:jc w:val="both"/>
      </w:pPr>
      <w:r w:rsidRPr="00FE75E2">
        <w:rPr>
          <w:rFonts w:eastAsia="Times New Roman" w:cs="Times New Roman"/>
          <w:i/>
        </w:rPr>
        <w:t xml:space="preserve">We are happy to accept scanned applications </w:t>
      </w:r>
      <w:r w:rsidRPr="00FE75E2">
        <w:rPr>
          <w:rFonts w:eastAsia="Times New Roman" w:cs="Times New Roman"/>
          <w:b/>
          <w:i/>
        </w:rPr>
        <w:t xml:space="preserve">but </w:t>
      </w:r>
      <w:r w:rsidRPr="00FE75E2">
        <w:rPr>
          <w:rFonts w:eastAsia="Times New Roman" w:cs="Times New Roman"/>
          <w:i/>
        </w:rPr>
        <w:t xml:space="preserve">the original application form and certified documents </w:t>
      </w:r>
      <w:r w:rsidRPr="00FE75E2">
        <w:rPr>
          <w:rFonts w:eastAsia="Times New Roman" w:cs="Times New Roman"/>
          <w:b/>
          <w:i/>
        </w:rPr>
        <w:t>must be posted</w:t>
      </w:r>
      <w:r w:rsidRPr="00FE75E2">
        <w:rPr>
          <w:rFonts w:eastAsia="Times New Roman" w:cs="Times New Roman"/>
          <w:i/>
        </w:rPr>
        <w:t xml:space="preserve"> and received by SPELD NZ before enrolment can be confirmed</w:t>
      </w:r>
      <w:r w:rsidRPr="00844272">
        <w:rPr>
          <w:rFonts w:eastAsia="Times New Roman" w:cs="Times New Roman"/>
          <w:i/>
          <w:sz w:val="28"/>
          <w:szCs w:val="28"/>
        </w:rPr>
        <w:t xml:space="preserve">. </w:t>
      </w:r>
    </w:p>
    <w:p w:rsidR="00F50E94" w:rsidRDefault="00F50E94" w:rsidP="001E592F">
      <w:pPr>
        <w:spacing w:after="0" w:line="240" w:lineRule="auto"/>
        <w:jc w:val="both"/>
        <w:rPr>
          <w:rFonts w:eastAsia="Calibri" w:cs="Arial"/>
          <w:i/>
          <w:lang w:val="en-US"/>
        </w:rPr>
      </w:pPr>
    </w:p>
    <w:p w:rsidR="001E592F" w:rsidRDefault="001E592F" w:rsidP="001E592F">
      <w:pPr>
        <w:spacing w:after="0" w:line="240" w:lineRule="auto"/>
        <w:jc w:val="center"/>
        <w:rPr>
          <w:rFonts w:eastAsia="Times New Roman" w:cs="Times New Roman"/>
          <w:sz w:val="28"/>
          <w:szCs w:val="28"/>
        </w:rPr>
      </w:pPr>
      <w:r w:rsidRPr="00844272">
        <w:rPr>
          <w:rFonts w:eastAsia="Times New Roman" w:cs="Times New Roman"/>
          <w:b/>
          <w:sz w:val="28"/>
          <w:szCs w:val="28"/>
        </w:rPr>
        <w:t>Sent to:</w:t>
      </w:r>
      <w:r w:rsidRPr="00844272">
        <w:rPr>
          <w:rFonts w:eastAsia="Times New Roman" w:cs="Times New Roman"/>
          <w:sz w:val="28"/>
          <w:szCs w:val="28"/>
        </w:rPr>
        <w:t xml:space="preserve">  </w:t>
      </w:r>
    </w:p>
    <w:p w:rsidR="001E592F" w:rsidRDefault="001E592F" w:rsidP="001E592F">
      <w:pPr>
        <w:spacing w:after="0" w:line="240" w:lineRule="auto"/>
        <w:jc w:val="center"/>
        <w:rPr>
          <w:rFonts w:eastAsia="Times New Roman" w:cs="Times New Roman"/>
          <w:b/>
          <w:sz w:val="28"/>
          <w:szCs w:val="28"/>
        </w:rPr>
      </w:pPr>
      <w:r w:rsidRPr="00FE75E2">
        <w:rPr>
          <w:rFonts w:eastAsia="Times New Roman" w:cs="Times New Roman"/>
          <w:b/>
          <w:sz w:val="28"/>
          <w:szCs w:val="28"/>
        </w:rPr>
        <w:t>SPELD NZ Southern</w:t>
      </w:r>
      <w:r w:rsidRPr="00844272">
        <w:rPr>
          <w:rFonts w:eastAsia="Times New Roman" w:cs="Times New Roman"/>
          <w:b/>
          <w:sz w:val="28"/>
          <w:szCs w:val="28"/>
        </w:rPr>
        <w:t xml:space="preserve"> Regional Office, PO Box 27-253, Shirley, Christchurch  8640</w:t>
      </w:r>
    </w:p>
    <w:p w:rsidR="001E592F" w:rsidRDefault="001E592F" w:rsidP="001E592F">
      <w:pPr>
        <w:spacing w:after="0" w:line="240" w:lineRule="auto"/>
        <w:jc w:val="center"/>
        <w:rPr>
          <w:rStyle w:val="Hyperlink"/>
        </w:rPr>
      </w:pPr>
      <w:r>
        <w:rPr>
          <w:rFonts w:eastAsia="Times New Roman" w:cs="Times New Roman"/>
          <w:b/>
          <w:sz w:val="28"/>
          <w:szCs w:val="28"/>
        </w:rPr>
        <w:t xml:space="preserve">0800 773 536    </w:t>
      </w:r>
      <w:hyperlink r:id="rId9" w:history="1">
        <w:r w:rsidRPr="00D4469D">
          <w:rPr>
            <w:rStyle w:val="Hyperlink"/>
            <w:rFonts w:eastAsia="Times New Roman" w:cs="Times New Roman"/>
            <w:b/>
            <w:sz w:val="28"/>
            <w:szCs w:val="28"/>
          </w:rPr>
          <w:t>southern@speld.org.nz</w:t>
        </w:r>
      </w:hyperlink>
    </w:p>
    <w:p w:rsidR="00F50E94" w:rsidRDefault="00F50E94" w:rsidP="001E592F">
      <w:pPr>
        <w:spacing w:after="0" w:line="240" w:lineRule="auto"/>
        <w:jc w:val="center"/>
        <w:rPr>
          <w:rStyle w:val="Hyperlink"/>
        </w:rPr>
      </w:pPr>
    </w:p>
    <w:p w:rsidR="00F50E94" w:rsidRDefault="00F50E94" w:rsidP="001E592F">
      <w:pPr>
        <w:spacing w:after="0" w:line="240" w:lineRule="auto"/>
        <w:jc w:val="center"/>
        <w:rPr>
          <w:rStyle w:val="Hyperlink"/>
        </w:rPr>
      </w:pPr>
    </w:p>
    <w:p w:rsidR="00F50E94" w:rsidRDefault="00F50E94" w:rsidP="001E592F">
      <w:pPr>
        <w:spacing w:after="0" w:line="240" w:lineRule="auto"/>
        <w:jc w:val="center"/>
        <w:rPr>
          <w:rFonts w:eastAsia="Calibri" w:cs="Arial"/>
          <w:i/>
          <w:lang w:val="en-US"/>
        </w:rPr>
      </w:pPr>
    </w:p>
    <w:p w:rsidR="00FE75E2" w:rsidRPr="00FE75E2" w:rsidRDefault="00FE75E2" w:rsidP="00FE75E2">
      <w:pPr>
        <w:spacing w:after="0" w:line="240" w:lineRule="auto"/>
        <w:jc w:val="both"/>
        <w:rPr>
          <w:rFonts w:eastAsia="Times New Roman" w:cs="Times New Roman"/>
        </w:rPr>
      </w:pPr>
      <w:r w:rsidRPr="00FE75E2">
        <w:rPr>
          <w:rFonts w:eastAsia="Calibri" w:cs="Arial"/>
          <w:i/>
          <w:lang w:val="en-US"/>
        </w:rPr>
        <w:lastRenderedPageBreak/>
        <w:t>To obtain certified copies: photocopy your tertiary qualifications and the page of your passport containing name, date of birth, nationality etc. (If you are not a NZ citizen please also photocopy the page of your passport containing your NZ residency permit). Take your passport and qualifications and the photocopies to a solicitor, JP, Postmaster or school principal and have your photocopies certified correct.</w:t>
      </w:r>
    </w:p>
    <w:sectPr w:rsidR="00FE75E2" w:rsidRPr="00FE75E2" w:rsidSect="00844272">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5E2" w:rsidRDefault="00FE75E2" w:rsidP="00FE75E2">
      <w:pPr>
        <w:spacing w:after="0" w:line="240" w:lineRule="auto"/>
      </w:pPr>
      <w:r>
        <w:separator/>
      </w:r>
    </w:p>
  </w:endnote>
  <w:endnote w:type="continuationSeparator" w:id="0">
    <w:p w:rsidR="00FE75E2" w:rsidRDefault="00FE75E2" w:rsidP="00FE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923828"/>
      <w:docPartObj>
        <w:docPartGallery w:val="Page Numbers (Bottom of Page)"/>
        <w:docPartUnique/>
      </w:docPartObj>
    </w:sdtPr>
    <w:sdtEndPr>
      <w:rPr>
        <w:noProof/>
      </w:rPr>
    </w:sdtEndPr>
    <w:sdtContent>
      <w:p w:rsidR="00FE75E2" w:rsidRDefault="00FE75E2">
        <w:pPr>
          <w:pStyle w:val="Footer"/>
          <w:jc w:val="right"/>
        </w:pPr>
        <w:r>
          <w:fldChar w:fldCharType="begin"/>
        </w:r>
        <w:r>
          <w:instrText xml:space="preserve"> PAGE   \* MERGEFORMAT </w:instrText>
        </w:r>
        <w:r>
          <w:fldChar w:fldCharType="separate"/>
        </w:r>
        <w:r w:rsidR="0061160F">
          <w:rPr>
            <w:noProof/>
          </w:rPr>
          <w:t>6</w:t>
        </w:r>
        <w:r>
          <w:rPr>
            <w:noProof/>
          </w:rPr>
          <w:fldChar w:fldCharType="end"/>
        </w:r>
      </w:p>
    </w:sdtContent>
  </w:sdt>
  <w:p w:rsidR="00FE75E2" w:rsidRDefault="00FE7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5E2" w:rsidRDefault="00FE75E2" w:rsidP="00FE75E2">
      <w:pPr>
        <w:spacing w:after="0" w:line="240" w:lineRule="auto"/>
      </w:pPr>
      <w:r>
        <w:separator/>
      </w:r>
    </w:p>
  </w:footnote>
  <w:footnote w:type="continuationSeparator" w:id="0">
    <w:p w:rsidR="00FE75E2" w:rsidRDefault="00FE75E2" w:rsidP="00FE7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04B7"/>
    <w:multiLevelType w:val="hybridMultilevel"/>
    <w:tmpl w:val="DF9E5A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trackRevisions/>
  <w:documentProtection w:formatting="1" w:enforcement="1" w:cryptProviderType="rsaFull" w:cryptAlgorithmClass="hash" w:cryptAlgorithmType="typeAny" w:cryptAlgorithmSid="4" w:cryptSpinCount="100000" w:hash="CH4z1VUFrTo1+8oin2eN6gS4448=" w:salt="mnkOdEIX7aQG1vNX/XmvHA=="/>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272"/>
    <w:rsid w:val="000F0758"/>
    <w:rsid w:val="001E592F"/>
    <w:rsid w:val="002D46FB"/>
    <w:rsid w:val="00355F83"/>
    <w:rsid w:val="0061160F"/>
    <w:rsid w:val="006A1D52"/>
    <w:rsid w:val="00844272"/>
    <w:rsid w:val="00DE4CF0"/>
    <w:rsid w:val="00E14240"/>
    <w:rsid w:val="00EF374A"/>
    <w:rsid w:val="00F50E94"/>
    <w:rsid w:val="00FC450D"/>
    <w:rsid w:val="00FE75E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272"/>
    <w:rPr>
      <w:color w:val="808080"/>
    </w:rPr>
  </w:style>
  <w:style w:type="table" w:styleId="TableGrid">
    <w:name w:val="Table Grid"/>
    <w:basedOn w:val="TableNormal"/>
    <w:uiPriority w:val="59"/>
    <w:rsid w:val="0084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4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272"/>
    <w:rPr>
      <w:rFonts w:ascii="Tahoma" w:hAnsi="Tahoma" w:cs="Tahoma"/>
      <w:sz w:val="16"/>
      <w:szCs w:val="16"/>
    </w:rPr>
  </w:style>
  <w:style w:type="table" w:customStyle="1" w:styleId="TableGrid1">
    <w:name w:val="Table Grid1"/>
    <w:basedOn w:val="TableNormal"/>
    <w:next w:val="TableGrid"/>
    <w:uiPriority w:val="59"/>
    <w:rsid w:val="0084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758"/>
    <w:pPr>
      <w:ind w:left="720"/>
      <w:contextualSpacing/>
    </w:pPr>
  </w:style>
  <w:style w:type="character" w:styleId="Hyperlink">
    <w:name w:val="Hyperlink"/>
    <w:basedOn w:val="DefaultParagraphFont"/>
    <w:uiPriority w:val="99"/>
    <w:unhideWhenUsed/>
    <w:rsid w:val="000F0758"/>
    <w:rPr>
      <w:color w:val="0000FF" w:themeColor="hyperlink"/>
      <w:u w:val="single"/>
    </w:rPr>
  </w:style>
  <w:style w:type="paragraph" w:styleId="Header">
    <w:name w:val="header"/>
    <w:basedOn w:val="Normal"/>
    <w:link w:val="HeaderChar"/>
    <w:uiPriority w:val="99"/>
    <w:unhideWhenUsed/>
    <w:rsid w:val="00FE7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5E2"/>
  </w:style>
  <w:style w:type="paragraph" w:styleId="Footer">
    <w:name w:val="footer"/>
    <w:basedOn w:val="Normal"/>
    <w:link w:val="FooterChar"/>
    <w:uiPriority w:val="99"/>
    <w:unhideWhenUsed/>
    <w:rsid w:val="00FE7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5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272"/>
    <w:rPr>
      <w:color w:val="808080"/>
    </w:rPr>
  </w:style>
  <w:style w:type="table" w:styleId="TableGrid">
    <w:name w:val="Table Grid"/>
    <w:basedOn w:val="TableNormal"/>
    <w:uiPriority w:val="59"/>
    <w:rsid w:val="0084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4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272"/>
    <w:rPr>
      <w:rFonts w:ascii="Tahoma" w:hAnsi="Tahoma" w:cs="Tahoma"/>
      <w:sz w:val="16"/>
      <w:szCs w:val="16"/>
    </w:rPr>
  </w:style>
  <w:style w:type="table" w:customStyle="1" w:styleId="TableGrid1">
    <w:name w:val="Table Grid1"/>
    <w:basedOn w:val="TableNormal"/>
    <w:next w:val="TableGrid"/>
    <w:uiPriority w:val="59"/>
    <w:rsid w:val="0084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758"/>
    <w:pPr>
      <w:ind w:left="720"/>
      <w:contextualSpacing/>
    </w:pPr>
  </w:style>
  <w:style w:type="character" w:styleId="Hyperlink">
    <w:name w:val="Hyperlink"/>
    <w:basedOn w:val="DefaultParagraphFont"/>
    <w:uiPriority w:val="99"/>
    <w:unhideWhenUsed/>
    <w:rsid w:val="000F0758"/>
    <w:rPr>
      <w:color w:val="0000FF" w:themeColor="hyperlink"/>
      <w:u w:val="single"/>
    </w:rPr>
  </w:style>
  <w:style w:type="paragraph" w:styleId="Header">
    <w:name w:val="header"/>
    <w:basedOn w:val="Normal"/>
    <w:link w:val="HeaderChar"/>
    <w:uiPriority w:val="99"/>
    <w:unhideWhenUsed/>
    <w:rsid w:val="00FE7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5E2"/>
  </w:style>
  <w:style w:type="paragraph" w:styleId="Footer">
    <w:name w:val="footer"/>
    <w:basedOn w:val="Normal"/>
    <w:link w:val="FooterChar"/>
    <w:uiPriority w:val="99"/>
    <w:unhideWhenUsed/>
    <w:rsid w:val="00FE7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outhern@speld.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Southern</dc:creator>
  <cp:lastModifiedBy>Southern</cp:lastModifiedBy>
  <cp:revision>3</cp:revision>
  <dcterms:created xsi:type="dcterms:W3CDTF">2015-10-28T01:55:00Z</dcterms:created>
  <dcterms:modified xsi:type="dcterms:W3CDTF">2015-10-28T01:55:00Z</dcterms:modified>
</cp:coreProperties>
</file>